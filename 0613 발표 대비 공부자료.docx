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1F7" w:rsidRDefault="000040B3" w:rsidP="000040B3">
      <w:pPr>
        <w:jc w:val="center"/>
        <w:rPr>
          <w:rFonts w:ascii="G마켓 산스 TTF Light" w:eastAsia="G마켓 산스 TTF Light" w:hAnsi="G마켓 산스 TTF Light"/>
        </w:rPr>
      </w:pPr>
      <w:r>
        <w:rPr>
          <w:rFonts w:ascii="G마켓 산스 TTF Light" w:eastAsia="G마켓 산스 TTF Light" w:hAnsi="G마켓 산스 TTF Light" w:hint="eastAsia"/>
        </w:rPr>
        <w:t>&lt;</w:t>
      </w:r>
      <w:r>
        <w:rPr>
          <w:rFonts w:ascii="G마켓 산스 TTF Light" w:eastAsia="G마켓 산스 TTF Light" w:hAnsi="G마켓 산스 TTF Light"/>
        </w:rPr>
        <w:t xml:space="preserve">0613 </w:t>
      </w:r>
      <w:r>
        <w:rPr>
          <w:rFonts w:ascii="G마켓 산스 TTF Light" w:eastAsia="G마켓 산스 TTF Light" w:hAnsi="G마켓 산스 TTF Light" w:hint="eastAsia"/>
        </w:rPr>
        <w:t xml:space="preserve">발표 대비 </w:t>
      </w:r>
      <w:proofErr w:type="spellStart"/>
      <w:r>
        <w:rPr>
          <w:rFonts w:ascii="G마켓 산스 TTF Light" w:eastAsia="G마켓 산스 TTF Light" w:hAnsi="G마켓 산스 TTF Light" w:hint="eastAsia"/>
        </w:rPr>
        <w:t>공부자료</w:t>
      </w:r>
      <w:proofErr w:type="spellEnd"/>
      <w:r>
        <w:rPr>
          <w:rFonts w:ascii="G마켓 산스 TTF Light" w:eastAsia="G마켓 산스 TTF Light" w:hAnsi="G마켓 산스 TTF Light"/>
        </w:rPr>
        <w:t>&gt;</w:t>
      </w:r>
    </w:p>
    <w:p w:rsidR="000040B3" w:rsidRDefault="000040B3" w:rsidP="000040B3">
      <w:pPr>
        <w:rPr>
          <w:rFonts w:ascii="G마켓 산스 TTF Light" w:eastAsia="G마켓 산스 TTF Light" w:hAnsi="G마켓 산스 TTF Light"/>
        </w:rPr>
      </w:pPr>
      <w:r>
        <w:rPr>
          <w:rFonts w:ascii="G마켓 산스 TTF Light" w:eastAsia="G마켓 산스 TTF Light" w:hAnsi="G마켓 산스 TTF Light" w:hint="eastAsia"/>
        </w:rPr>
        <w:t>#</w:t>
      </w:r>
      <w:r>
        <w:rPr>
          <w:rFonts w:ascii="G마켓 산스 TTF Light" w:eastAsia="G마켓 산스 TTF Light" w:hAnsi="G마켓 산스 TTF Light"/>
        </w:rPr>
        <w:t xml:space="preserve"> 1. </w:t>
      </w:r>
      <w:r>
        <w:rPr>
          <w:rFonts w:ascii="G마켓 산스 TTF Light" w:eastAsia="G마켓 산스 TTF Light" w:hAnsi="G마켓 산스 TTF Light" w:hint="eastAsia"/>
        </w:rPr>
        <w:t>내가 만든 모델 구조</w:t>
      </w:r>
    </w:p>
    <w:p w:rsidR="000040B3" w:rsidRDefault="000040B3" w:rsidP="000040B3">
      <w:pPr>
        <w:jc w:val="left"/>
        <w:rPr>
          <w:rFonts w:ascii="G마켓 산스 TTF Light" w:eastAsia="G마켓 산스 TTF Light" w:hAnsi="G마켓 산스 TTF Light"/>
        </w:rPr>
      </w:pPr>
      <w:r>
        <w:rPr>
          <w:rFonts w:ascii="G마켓 산스 TTF Light" w:eastAsia="G마켓 산스 TTF Light" w:hAnsi="G마켓 산스 TTF Light"/>
        </w:rPr>
        <w:t xml:space="preserve">&lt;CNN + </w:t>
      </w:r>
      <w:proofErr w:type="spellStart"/>
      <w:r>
        <w:rPr>
          <w:rFonts w:ascii="G마켓 산스 TTF Light" w:eastAsia="G마켓 산스 TTF Light" w:hAnsi="G마켓 산스 TTF Light"/>
        </w:rPr>
        <w:t>BiLSTM</w:t>
      </w:r>
      <w:proofErr w:type="spellEnd"/>
      <w:r>
        <w:rPr>
          <w:rFonts w:ascii="G마켓 산스 TTF Light" w:eastAsia="G마켓 산스 TTF Light" w:hAnsi="G마켓 산스 TTF Light"/>
        </w:rPr>
        <w:t xml:space="preserve"> </w:t>
      </w:r>
      <w:r>
        <w:rPr>
          <w:rFonts w:ascii="G마켓 산스 TTF Light" w:eastAsia="G마켓 산스 TTF Light" w:hAnsi="G마켓 산스 TTF Light" w:hint="eastAsia"/>
        </w:rPr>
        <w:t>구조&gt;</w:t>
      </w:r>
    </w:p>
    <w:p w:rsidR="000040B3" w:rsidRDefault="000040B3" w:rsidP="000040B3">
      <w:pPr>
        <w:jc w:val="left"/>
        <w:rPr>
          <w:rFonts w:ascii="G마켓 산스 TTF Light" w:eastAsia="G마켓 산스 TTF Light" w:hAnsi="G마켓 산스 TTF Light"/>
        </w:rPr>
      </w:pPr>
      <w:r>
        <w:rPr>
          <w:rFonts w:ascii="G마켓 산스 TTF Light" w:eastAsia="G마켓 산스 TTF Light" w:hAnsi="G마켓 산스 TTF Light"/>
        </w:rPr>
        <w:t xml:space="preserve">; EEG </w:t>
      </w:r>
      <w:r>
        <w:rPr>
          <w:rFonts w:ascii="G마켓 산스 TTF Light" w:eastAsia="G마켓 산스 TTF Light" w:hAnsi="G마켓 산스 TTF Light" w:hint="eastAsia"/>
        </w:rPr>
        <w:t>신호(</w:t>
      </w:r>
      <w:r>
        <w:rPr>
          <w:rFonts w:ascii="G마켓 산스 TTF Light" w:eastAsia="G마켓 산스 TTF Light" w:hAnsi="G마켓 산스 TTF Light"/>
        </w:rPr>
        <w:t>8</w:t>
      </w:r>
      <w:r>
        <w:rPr>
          <w:rFonts w:ascii="G마켓 산스 TTF Light" w:eastAsia="G마켓 산스 TTF Light" w:hAnsi="G마켓 산스 TTF Light" w:hint="eastAsia"/>
        </w:rPr>
        <w:t>채널,</w:t>
      </w:r>
      <w:r>
        <w:rPr>
          <w:rFonts w:ascii="G마켓 산스 TTF Light" w:eastAsia="G마켓 산스 TTF Light" w:hAnsi="G마켓 산스 TTF Light"/>
        </w:rPr>
        <w:t xml:space="preserve"> 80</w:t>
      </w:r>
      <w:r>
        <w:rPr>
          <w:rFonts w:ascii="G마켓 산스 TTF Light" w:eastAsia="G마켓 산스 TTF Light" w:hAnsi="G마켓 산스 TTF Light" w:hint="eastAsia"/>
        </w:rPr>
        <w:t xml:space="preserve">타임포인트)를 </w:t>
      </w:r>
      <w:proofErr w:type="spellStart"/>
      <w:r>
        <w:rPr>
          <w:rFonts w:ascii="G마켓 산스 TTF Light" w:eastAsia="G마켓 산스 TTF Light" w:hAnsi="G마켓 산스 TTF Light" w:hint="eastAsia"/>
        </w:rPr>
        <w:t>입력받음</w:t>
      </w:r>
      <w:proofErr w:type="spellEnd"/>
    </w:p>
    <w:p w:rsidR="000040B3" w:rsidRDefault="000040B3" w:rsidP="000040B3">
      <w:pPr>
        <w:jc w:val="left"/>
        <w:rPr>
          <w:rFonts w:ascii="G마켓 산스 TTF Light" w:eastAsia="G마켓 산스 TTF Light" w:hAnsi="G마켓 산스 TTF Light"/>
        </w:rPr>
      </w:pPr>
      <w:r>
        <w:rPr>
          <w:rFonts w:ascii="G마켓 산스 TTF Light" w:eastAsia="G마켓 산스 TTF Light" w:hAnsi="G마켓 산스 TTF Light"/>
        </w:rPr>
        <w:t>; 1</w:t>
      </w:r>
      <w:r>
        <w:rPr>
          <w:rFonts w:ascii="G마켓 산스 TTF Light" w:eastAsia="G마켓 산스 TTF Light" w:hAnsi="G마켓 산스 TTF Light" w:hint="eastAsia"/>
        </w:rPr>
        <w:t>D</w:t>
      </w:r>
      <w:r>
        <w:rPr>
          <w:rFonts w:ascii="G마켓 산스 TTF Light" w:eastAsia="G마켓 산스 TTF Light" w:hAnsi="G마켓 산스 TTF Light"/>
        </w:rPr>
        <w:t xml:space="preserve"> Convolution -&gt; </w:t>
      </w:r>
      <w:r>
        <w:rPr>
          <w:rFonts w:ascii="G마켓 산스 TTF Light" w:eastAsia="G마켓 산스 TTF Light" w:hAnsi="G마켓 산스 TTF Light" w:hint="eastAsia"/>
        </w:rPr>
        <w:t>특성 추출</w:t>
      </w:r>
    </w:p>
    <w:p w:rsidR="000040B3" w:rsidRDefault="000040B3" w:rsidP="000040B3">
      <w:pPr>
        <w:jc w:val="left"/>
        <w:rPr>
          <w:rFonts w:ascii="G마켓 산스 TTF Light" w:eastAsia="G마켓 산스 TTF Light" w:hAnsi="G마켓 산스 TTF Light"/>
        </w:rPr>
      </w:pPr>
      <w:r>
        <w:rPr>
          <w:rFonts w:ascii="G마켓 산스 TTF Light" w:eastAsia="G마켓 산스 TTF Light" w:hAnsi="G마켓 산스 TTF Light"/>
        </w:rPr>
        <w:t xml:space="preserve">; </w:t>
      </w:r>
      <w:proofErr w:type="spellStart"/>
      <w:r>
        <w:rPr>
          <w:rFonts w:ascii="G마켓 산스 TTF Light" w:eastAsia="G마켓 산스 TTF Light" w:hAnsi="G마켓 산스 TTF Light"/>
        </w:rPr>
        <w:t>BiLSTM</w:t>
      </w:r>
      <w:proofErr w:type="spellEnd"/>
      <w:r>
        <w:rPr>
          <w:rFonts w:ascii="G마켓 산스 TTF Light" w:eastAsia="G마켓 산스 TTF Light" w:hAnsi="G마켓 산스 TTF Light"/>
        </w:rPr>
        <w:t xml:space="preserve"> -&gt; </w:t>
      </w:r>
      <w:r>
        <w:rPr>
          <w:rFonts w:ascii="G마켓 산스 TTF Light" w:eastAsia="G마켓 산스 TTF Light" w:hAnsi="G마켓 산스 TTF Light" w:hint="eastAsia"/>
        </w:rPr>
        <w:t>시간적 특성 학습</w:t>
      </w:r>
    </w:p>
    <w:p w:rsidR="000040B3" w:rsidRDefault="000040B3" w:rsidP="000040B3">
      <w:pPr>
        <w:jc w:val="left"/>
        <w:rPr>
          <w:rFonts w:ascii="G마켓 산스 TTF Light" w:eastAsia="G마켓 산스 TTF Light" w:hAnsi="G마켓 산스 TTF Light" w:hint="eastAsia"/>
        </w:rPr>
      </w:pPr>
      <w:r>
        <w:rPr>
          <w:rFonts w:ascii="G마켓 산스 TTF Light" w:eastAsia="G마켓 산스 TTF Light" w:hAnsi="G마켓 산스 TTF Light"/>
        </w:rPr>
        <w:t xml:space="preserve">; </w:t>
      </w:r>
      <w:r>
        <w:rPr>
          <w:rFonts w:ascii="G마켓 산스 TTF Light" w:eastAsia="G마켓 산스 TTF Light" w:hAnsi="G마켓 산스 TTF Light" w:hint="eastAsia"/>
        </w:rPr>
        <w:t xml:space="preserve">마지막에 </w:t>
      </w:r>
      <w:r>
        <w:rPr>
          <w:rFonts w:ascii="G마켓 산스 TTF Light" w:eastAsia="G마켓 산스 TTF Light" w:hAnsi="G마켓 산스 TTF Light"/>
        </w:rPr>
        <w:t>FC layer</w:t>
      </w:r>
      <w:r>
        <w:rPr>
          <w:rFonts w:ascii="G마켓 산스 TTF Light" w:eastAsia="G마켓 산스 TTF Light" w:hAnsi="G마켓 산스 TTF Light" w:hint="eastAsia"/>
        </w:rPr>
        <w:t>로 이진 분류(발작/</w:t>
      </w:r>
      <w:proofErr w:type="spellStart"/>
      <w:r>
        <w:rPr>
          <w:rFonts w:ascii="G마켓 산스 TTF Light" w:eastAsia="G마켓 산스 TTF Light" w:hAnsi="G마켓 산스 TTF Light" w:hint="eastAsia"/>
        </w:rPr>
        <w:t>비발작</w:t>
      </w:r>
      <w:proofErr w:type="spellEnd"/>
      <w:r>
        <w:rPr>
          <w:rFonts w:ascii="G마켓 산스 TTF Light" w:eastAsia="G마켓 산스 TTF Light" w:hAnsi="G마켓 산스 TTF Light" w:hint="eastAsia"/>
        </w:rPr>
        <w:t>)</w:t>
      </w:r>
    </w:p>
    <w:p w:rsidR="000040B3" w:rsidRPr="000040B3" w:rsidRDefault="000040B3" w:rsidP="000040B3">
      <w:pPr>
        <w:jc w:val="left"/>
        <w:rPr>
          <w:rFonts w:ascii="G마켓 산스 TTF Light" w:eastAsia="G마켓 산스 TTF Light" w:hAnsi="G마켓 산스 TTF Light" w:hint="eastAsia"/>
        </w:rPr>
      </w:pPr>
      <w:r w:rsidRPr="000040B3">
        <w:rPr>
          <w:rFonts w:ascii="G마켓 산스 TTF Light" w:eastAsia="G마켓 산스 TTF Light" w:hAnsi="G마켓 산스 TTF Light" w:hint="eastAsia"/>
          <w:highlight w:val="yellow"/>
        </w:rPr>
        <w:t>&lt;</w:t>
      </w:r>
      <w:r w:rsidRPr="000040B3">
        <w:rPr>
          <w:rFonts w:ascii="G마켓 산스 TTF Light" w:eastAsia="G마켓 산스 TTF Light" w:hAnsi="G마켓 산스 TTF Light"/>
          <w:highlight w:val="yellow"/>
        </w:rPr>
        <w:t>train_fold5_epoch50.py&gt;</w:t>
      </w:r>
    </w:p>
    <w:p w:rsidR="000040B3" w:rsidRPr="000040B3" w:rsidRDefault="000040B3" w:rsidP="000040B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040B3">
        <w:rPr>
          <w:rFonts w:ascii="Consolas" w:eastAsia="굴림" w:hAnsi="Consolas" w:cs="굴림"/>
          <w:color w:val="569CD6"/>
          <w:kern w:val="0"/>
          <w:szCs w:val="20"/>
        </w:rPr>
        <w:t>class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spellStart"/>
      <w:r w:rsidRPr="000040B3">
        <w:rPr>
          <w:rFonts w:ascii="Consolas" w:eastAsia="굴림" w:hAnsi="Consolas" w:cs="굴림"/>
          <w:color w:val="4EC9B0"/>
          <w:kern w:val="0"/>
          <w:szCs w:val="20"/>
        </w:rPr>
        <w:t>CNNBiLSTMModel</w:t>
      </w:r>
      <w:proofErr w:type="spellEnd"/>
      <w:r w:rsidRPr="000040B3">
        <w:rPr>
          <w:rFonts w:ascii="Consolas" w:eastAsia="굴림" w:hAnsi="Consolas" w:cs="굴림"/>
          <w:color w:val="CCCCCC"/>
          <w:kern w:val="0"/>
          <w:szCs w:val="20"/>
        </w:rPr>
        <w:t>(</w:t>
      </w:r>
      <w:proofErr w:type="spellStart"/>
      <w:proofErr w:type="gramStart"/>
      <w:r w:rsidRPr="000040B3">
        <w:rPr>
          <w:rFonts w:ascii="Consolas" w:eastAsia="굴림" w:hAnsi="Consolas" w:cs="굴림"/>
          <w:color w:val="4EC9B0"/>
          <w:kern w:val="0"/>
          <w:szCs w:val="20"/>
        </w:rPr>
        <w:t>nn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0040B3">
        <w:rPr>
          <w:rFonts w:ascii="Consolas" w:eastAsia="굴림" w:hAnsi="Consolas" w:cs="굴림"/>
          <w:color w:val="4EC9B0"/>
          <w:kern w:val="0"/>
          <w:szCs w:val="20"/>
        </w:rPr>
        <w:t>Module</w:t>
      </w:r>
      <w:proofErr w:type="spellEnd"/>
      <w:proofErr w:type="gramEnd"/>
      <w:r w:rsidRPr="000040B3">
        <w:rPr>
          <w:rFonts w:ascii="Consolas" w:eastAsia="굴림" w:hAnsi="Consolas" w:cs="굴림"/>
          <w:color w:val="CCCCCC"/>
          <w:kern w:val="0"/>
          <w:szCs w:val="20"/>
        </w:rPr>
        <w:t>):</w:t>
      </w:r>
    </w:p>
    <w:p w:rsidR="000040B3" w:rsidRPr="000040B3" w:rsidRDefault="000040B3" w:rsidP="000040B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    </w:t>
      </w:r>
      <w:proofErr w:type="spellStart"/>
      <w:r w:rsidRPr="000040B3">
        <w:rPr>
          <w:rFonts w:ascii="Consolas" w:eastAsia="굴림" w:hAnsi="Consolas" w:cs="굴림"/>
          <w:color w:val="569CD6"/>
          <w:kern w:val="0"/>
          <w:szCs w:val="20"/>
        </w:rPr>
        <w:t>def</w:t>
      </w:r>
      <w:proofErr w:type="spellEnd"/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040B3">
        <w:rPr>
          <w:rFonts w:ascii="Consolas" w:eastAsia="굴림" w:hAnsi="Consolas" w:cs="굴림"/>
          <w:color w:val="DCDCAA"/>
          <w:kern w:val="0"/>
          <w:szCs w:val="20"/>
        </w:rPr>
        <w:t>__</w:t>
      </w:r>
      <w:proofErr w:type="spellStart"/>
      <w:r w:rsidRPr="000040B3">
        <w:rPr>
          <w:rFonts w:ascii="Consolas" w:eastAsia="굴림" w:hAnsi="Consolas" w:cs="굴림"/>
          <w:color w:val="DCDCAA"/>
          <w:kern w:val="0"/>
          <w:szCs w:val="20"/>
        </w:rPr>
        <w:t>init</w:t>
      </w:r>
      <w:proofErr w:type="spellEnd"/>
      <w:r w:rsidRPr="000040B3">
        <w:rPr>
          <w:rFonts w:ascii="Consolas" w:eastAsia="굴림" w:hAnsi="Consolas" w:cs="굴림"/>
          <w:color w:val="DCDCAA"/>
          <w:kern w:val="0"/>
          <w:szCs w:val="20"/>
        </w:rPr>
        <w:t>_</w:t>
      </w:r>
      <w:proofErr w:type="gramStart"/>
      <w:r w:rsidRPr="000040B3">
        <w:rPr>
          <w:rFonts w:ascii="Consolas" w:eastAsia="굴림" w:hAnsi="Consolas" w:cs="굴림"/>
          <w:color w:val="DCDCAA"/>
          <w:kern w:val="0"/>
          <w:szCs w:val="20"/>
        </w:rPr>
        <w:t>_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(</w:t>
      </w:r>
      <w:proofErr w:type="gramEnd"/>
      <w:r w:rsidRPr="000040B3">
        <w:rPr>
          <w:rFonts w:ascii="Consolas" w:eastAsia="굴림" w:hAnsi="Consolas" w:cs="굴림"/>
          <w:color w:val="9CDCFE"/>
          <w:kern w:val="0"/>
          <w:szCs w:val="20"/>
        </w:rPr>
        <w:t>self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, </w:t>
      </w:r>
      <w:proofErr w:type="spellStart"/>
      <w:r w:rsidRPr="000040B3">
        <w:rPr>
          <w:rFonts w:ascii="Consolas" w:eastAsia="굴림" w:hAnsi="Consolas" w:cs="굴림"/>
          <w:color w:val="9CDCFE"/>
          <w:kern w:val="0"/>
          <w:szCs w:val="20"/>
        </w:rPr>
        <w:t>input_channels</w:t>
      </w:r>
      <w:proofErr w:type="spellEnd"/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, </w:t>
      </w:r>
      <w:proofErr w:type="spellStart"/>
      <w:r w:rsidRPr="000040B3">
        <w:rPr>
          <w:rFonts w:ascii="Consolas" w:eastAsia="굴림" w:hAnsi="Consolas" w:cs="굴림"/>
          <w:color w:val="9CDCFE"/>
          <w:kern w:val="0"/>
          <w:szCs w:val="20"/>
        </w:rPr>
        <w:t>input_time</w:t>
      </w:r>
      <w:proofErr w:type="spellEnd"/>
      <w:r w:rsidRPr="000040B3">
        <w:rPr>
          <w:rFonts w:ascii="Consolas" w:eastAsia="굴림" w:hAnsi="Consolas" w:cs="굴림"/>
          <w:color w:val="CCCCCC"/>
          <w:kern w:val="0"/>
          <w:szCs w:val="20"/>
        </w:rPr>
        <w:t>):</w:t>
      </w:r>
    </w:p>
    <w:p w:rsidR="000040B3" w:rsidRPr="000040B3" w:rsidRDefault="000040B3" w:rsidP="000040B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        </w:t>
      </w:r>
      <w:proofErr w:type="gramStart"/>
      <w:r w:rsidRPr="000040B3">
        <w:rPr>
          <w:rFonts w:ascii="Consolas" w:eastAsia="굴림" w:hAnsi="Consolas" w:cs="굴림"/>
          <w:color w:val="4EC9B0"/>
          <w:kern w:val="0"/>
          <w:szCs w:val="20"/>
        </w:rPr>
        <w:t>super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(</w:t>
      </w:r>
      <w:proofErr w:type="spellStart"/>
      <w:proofErr w:type="gramEnd"/>
      <w:r w:rsidRPr="000040B3">
        <w:rPr>
          <w:rFonts w:ascii="Consolas" w:eastAsia="굴림" w:hAnsi="Consolas" w:cs="굴림"/>
          <w:color w:val="4EC9B0"/>
          <w:kern w:val="0"/>
          <w:szCs w:val="20"/>
        </w:rPr>
        <w:t>CNNBiLSTMModel</w:t>
      </w:r>
      <w:proofErr w:type="spellEnd"/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, </w:t>
      </w:r>
      <w:r w:rsidRPr="000040B3">
        <w:rPr>
          <w:rFonts w:ascii="Consolas" w:eastAsia="굴림" w:hAnsi="Consolas" w:cs="굴림"/>
          <w:color w:val="9CDCFE"/>
          <w:kern w:val="0"/>
          <w:szCs w:val="20"/>
        </w:rPr>
        <w:t>self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).</w:t>
      </w:r>
      <w:r w:rsidRPr="000040B3">
        <w:rPr>
          <w:rFonts w:ascii="Consolas" w:eastAsia="굴림" w:hAnsi="Consolas" w:cs="굴림"/>
          <w:color w:val="DCDCAA"/>
          <w:kern w:val="0"/>
          <w:szCs w:val="20"/>
        </w:rPr>
        <w:t>__</w:t>
      </w:r>
      <w:proofErr w:type="spellStart"/>
      <w:r w:rsidRPr="000040B3">
        <w:rPr>
          <w:rFonts w:ascii="Consolas" w:eastAsia="굴림" w:hAnsi="Consolas" w:cs="굴림"/>
          <w:color w:val="DCDCAA"/>
          <w:kern w:val="0"/>
          <w:szCs w:val="20"/>
        </w:rPr>
        <w:t>init</w:t>
      </w:r>
      <w:proofErr w:type="spellEnd"/>
      <w:r w:rsidRPr="000040B3">
        <w:rPr>
          <w:rFonts w:ascii="Consolas" w:eastAsia="굴림" w:hAnsi="Consolas" w:cs="굴림"/>
          <w:color w:val="DCDCAA"/>
          <w:kern w:val="0"/>
          <w:szCs w:val="20"/>
        </w:rPr>
        <w:t>__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()</w:t>
      </w:r>
    </w:p>
    <w:p w:rsidR="000040B3" w:rsidRPr="000040B3" w:rsidRDefault="000040B3" w:rsidP="000040B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        </w:t>
      </w:r>
      <w:proofErr w:type="spellStart"/>
      <w:proofErr w:type="gramStart"/>
      <w:r w:rsidRPr="000040B3">
        <w:rPr>
          <w:rFonts w:ascii="Consolas" w:eastAsia="굴림" w:hAnsi="Consolas" w:cs="굴림"/>
          <w:color w:val="9CDCFE"/>
          <w:kern w:val="0"/>
          <w:szCs w:val="20"/>
        </w:rPr>
        <w:t>self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0040B3">
        <w:rPr>
          <w:rFonts w:ascii="Consolas" w:eastAsia="굴림" w:hAnsi="Consolas" w:cs="굴림"/>
          <w:color w:val="9CDCFE"/>
          <w:kern w:val="0"/>
          <w:szCs w:val="20"/>
        </w:rPr>
        <w:t>input</w:t>
      </w:r>
      <w:proofErr w:type="gramEnd"/>
      <w:r w:rsidRPr="000040B3">
        <w:rPr>
          <w:rFonts w:ascii="Consolas" w:eastAsia="굴림" w:hAnsi="Consolas" w:cs="굴림"/>
          <w:color w:val="9CDCFE"/>
          <w:kern w:val="0"/>
          <w:szCs w:val="20"/>
        </w:rPr>
        <w:t>_channels</w:t>
      </w:r>
      <w:proofErr w:type="spellEnd"/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040B3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spellStart"/>
      <w:r w:rsidRPr="000040B3">
        <w:rPr>
          <w:rFonts w:ascii="Consolas" w:eastAsia="굴림" w:hAnsi="Consolas" w:cs="굴림"/>
          <w:color w:val="9CDCFE"/>
          <w:kern w:val="0"/>
          <w:szCs w:val="20"/>
        </w:rPr>
        <w:t>input_channels</w:t>
      </w:r>
      <w:proofErr w:type="spellEnd"/>
    </w:p>
    <w:p w:rsidR="000040B3" w:rsidRPr="000040B3" w:rsidRDefault="000040B3" w:rsidP="000040B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        </w:t>
      </w:r>
      <w:proofErr w:type="gramStart"/>
      <w:r w:rsidRPr="000040B3">
        <w:rPr>
          <w:rFonts w:ascii="Consolas" w:eastAsia="굴림" w:hAnsi="Consolas" w:cs="굴림"/>
          <w:color w:val="9CDCFE"/>
          <w:kern w:val="0"/>
          <w:szCs w:val="20"/>
        </w:rPr>
        <w:t>self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0040B3">
        <w:rPr>
          <w:rFonts w:ascii="Consolas" w:eastAsia="굴림" w:hAnsi="Consolas" w:cs="굴림"/>
          <w:color w:val="9CDCFE"/>
          <w:kern w:val="0"/>
          <w:szCs w:val="20"/>
        </w:rPr>
        <w:t>conv</w:t>
      </w:r>
      <w:proofErr w:type="gramEnd"/>
      <w:r w:rsidRPr="000040B3">
        <w:rPr>
          <w:rFonts w:ascii="Consolas" w:eastAsia="굴림" w:hAnsi="Consolas" w:cs="굴림"/>
          <w:color w:val="9CDCFE"/>
          <w:kern w:val="0"/>
          <w:szCs w:val="20"/>
        </w:rPr>
        <w:t>1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040B3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040B3">
        <w:rPr>
          <w:rFonts w:ascii="Consolas" w:eastAsia="굴림" w:hAnsi="Consolas" w:cs="굴림"/>
          <w:color w:val="4EC9B0"/>
          <w:kern w:val="0"/>
          <w:szCs w:val="20"/>
        </w:rPr>
        <w:t>nn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0040B3">
        <w:rPr>
          <w:rFonts w:ascii="Consolas" w:eastAsia="굴림" w:hAnsi="Consolas" w:cs="굴림"/>
          <w:color w:val="4EC9B0"/>
          <w:kern w:val="0"/>
          <w:szCs w:val="20"/>
        </w:rPr>
        <w:t>Conv1d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(</w:t>
      </w:r>
      <w:proofErr w:type="spellStart"/>
      <w:r w:rsidRPr="000040B3">
        <w:rPr>
          <w:rFonts w:ascii="Consolas" w:eastAsia="굴림" w:hAnsi="Consolas" w:cs="굴림"/>
          <w:color w:val="9CDCFE"/>
          <w:kern w:val="0"/>
          <w:szCs w:val="20"/>
        </w:rPr>
        <w:t>in_channels</w:t>
      </w:r>
      <w:proofErr w:type="spellEnd"/>
      <w:r w:rsidRPr="000040B3">
        <w:rPr>
          <w:rFonts w:ascii="Consolas" w:eastAsia="굴림" w:hAnsi="Consolas" w:cs="굴림"/>
          <w:color w:val="D4D4D4"/>
          <w:kern w:val="0"/>
          <w:szCs w:val="20"/>
        </w:rPr>
        <w:t>=</w:t>
      </w:r>
      <w:proofErr w:type="spellStart"/>
      <w:r w:rsidRPr="000040B3">
        <w:rPr>
          <w:rFonts w:ascii="Consolas" w:eastAsia="굴림" w:hAnsi="Consolas" w:cs="굴림"/>
          <w:color w:val="9CDCFE"/>
          <w:kern w:val="0"/>
          <w:szCs w:val="20"/>
        </w:rPr>
        <w:t>input_channels</w:t>
      </w:r>
      <w:proofErr w:type="spellEnd"/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, </w:t>
      </w:r>
      <w:proofErr w:type="spellStart"/>
      <w:r w:rsidRPr="000040B3">
        <w:rPr>
          <w:rFonts w:ascii="Consolas" w:eastAsia="굴림" w:hAnsi="Consolas" w:cs="굴림"/>
          <w:color w:val="9CDCFE"/>
          <w:kern w:val="0"/>
          <w:szCs w:val="20"/>
        </w:rPr>
        <w:t>out_channels</w:t>
      </w:r>
      <w:proofErr w:type="spellEnd"/>
      <w:r w:rsidRPr="000040B3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040B3">
        <w:rPr>
          <w:rFonts w:ascii="Consolas" w:eastAsia="굴림" w:hAnsi="Consolas" w:cs="굴림"/>
          <w:color w:val="B5CEA8"/>
          <w:kern w:val="0"/>
          <w:szCs w:val="20"/>
        </w:rPr>
        <w:t>64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, </w:t>
      </w:r>
      <w:proofErr w:type="spellStart"/>
      <w:r w:rsidRPr="000040B3">
        <w:rPr>
          <w:rFonts w:ascii="Consolas" w:eastAsia="굴림" w:hAnsi="Consolas" w:cs="굴림"/>
          <w:color w:val="9CDCFE"/>
          <w:kern w:val="0"/>
          <w:szCs w:val="20"/>
        </w:rPr>
        <w:t>kernel_size</w:t>
      </w:r>
      <w:proofErr w:type="spellEnd"/>
      <w:r w:rsidRPr="000040B3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040B3">
        <w:rPr>
          <w:rFonts w:ascii="Consolas" w:eastAsia="굴림" w:hAnsi="Consolas" w:cs="굴림"/>
          <w:color w:val="B5CEA8"/>
          <w:kern w:val="0"/>
          <w:szCs w:val="20"/>
        </w:rPr>
        <w:t>5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, </w:t>
      </w:r>
      <w:r w:rsidRPr="000040B3">
        <w:rPr>
          <w:rFonts w:ascii="Consolas" w:eastAsia="굴림" w:hAnsi="Consolas" w:cs="굴림"/>
          <w:color w:val="9CDCFE"/>
          <w:kern w:val="0"/>
          <w:szCs w:val="20"/>
        </w:rPr>
        <w:t>padding</w:t>
      </w:r>
      <w:r w:rsidRPr="000040B3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040B3">
        <w:rPr>
          <w:rFonts w:ascii="Consolas" w:eastAsia="굴림" w:hAnsi="Consolas" w:cs="굴림"/>
          <w:color w:val="B5CEA8"/>
          <w:kern w:val="0"/>
          <w:szCs w:val="20"/>
        </w:rPr>
        <w:t>2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0040B3" w:rsidRPr="000040B3" w:rsidRDefault="000040B3" w:rsidP="000040B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        </w:t>
      </w:r>
      <w:r w:rsidRPr="000040B3">
        <w:rPr>
          <w:rFonts w:ascii="Consolas" w:eastAsia="굴림" w:hAnsi="Consolas" w:cs="굴림"/>
          <w:color w:val="9CDCFE"/>
          <w:kern w:val="0"/>
          <w:szCs w:val="20"/>
        </w:rPr>
        <w:t>self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0040B3">
        <w:rPr>
          <w:rFonts w:ascii="Consolas" w:eastAsia="굴림" w:hAnsi="Consolas" w:cs="굴림"/>
          <w:color w:val="9CDCFE"/>
          <w:kern w:val="0"/>
          <w:szCs w:val="20"/>
        </w:rPr>
        <w:t>bn1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040B3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gramStart"/>
      <w:r w:rsidRPr="000040B3">
        <w:rPr>
          <w:rFonts w:ascii="Consolas" w:eastAsia="굴림" w:hAnsi="Consolas" w:cs="굴림"/>
          <w:color w:val="4EC9B0"/>
          <w:kern w:val="0"/>
          <w:szCs w:val="20"/>
        </w:rPr>
        <w:t>nn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0040B3">
        <w:rPr>
          <w:rFonts w:ascii="Consolas" w:eastAsia="굴림" w:hAnsi="Consolas" w:cs="굴림"/>
          <w:color w:val="4EC9B0"/>
          <w:kern w:val="0"/>
          <w:szCs w:val="20"/>
        </w:rPr>
        <w:t>BatchNorm</w:t>
      </w:r>
      <w:proofErr w:type="gramEnd"/>
      <w:r w:rsidRPr="000040B3">
        <w:rPr>
          <w:rFonts w:ascii="Consolas" w:eastAsia="굴림" w:hAnsi="Consolas" w:cs="굴림"/>
          <w:color w:val="4EC9B0"/>
          <w:kern w:val="0"/>
          <w:szCs w:val="20"/>
        </w:rPr>
        <w:t>1d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0040B3">
        <w:rPr>
          <w:rFonts w:ascii="Consolas" w:eastAsia="굴림" w:hAnsi="Consolas" w:cs="굴림"/>
          <w:color w:val="B5CEA8"/>
          <w:kern w:val="0"/>
          <w:szCs w:val="20"/>
        </w:rPr>
        <w:t>64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0040B3" w:rsidRPr="000040B3" w:rsidRDefault="000040B3" w:rsidP="000040B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        </w:t>
      </w:r>
      <w:proofErr w:type="spellStart"/>
      <w:proofErr w:type="gramStart"/>
      <w:r w:rsidRPr="000040B3">
        <w:rPr>
          <w:rFonts w:ascii="Consolas" w:eastAsia="굴림" w:hAnsi="Consolas" w:cs="굴림"/>
          <w:color w:val="9CDCFE"/>
          <w:kern w:val="0"/>
          <w:szCs w:val="20"/>
        </w:rPr>
        <w:t>self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0040B3">
        <w:rPr>
          <w:rFonts w:ascii="Consolas" w:eastAsia="굴림" w:hAnsi="Consolas" w:cs="굴림"/>
          <w:color w:val="9CDCFE"/>
          <w:kern w:val="0"/>
          <w:szCs w:val="20"/>
        </w:rPr>
        <w:t>relu</w:t>
      </w:r>
      <w:proofErr w:type="spellEnd"/>
      <w:proofErr w:type="gramEnd"/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040B3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spellStart"/>
      <w:r w:rsidRPr="000040B3">
        <w:rPr>
          <w:rFonts w:ascii="Consolas" w:eastAsia="굴림" w:hAnsi="Consolas" w:cs="굴림"/>
          <w:color w:val="4EC9B0"/>
          <w:kern w:val="0"/>
          <w:szCs w:val="20"/>
        </w:rPr>
        <w:t>nn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0040B3">
        <w:rPr>
          <w:rFonts w:ascii="Consolas" w:eastAsia="굴림" w:hAnsi="Consolas" w:cs="굴림"/>
          <w:color w:val="4EC9B0"/>
          <w:kern w:val="0"/>
          <w:szCs w:val="20"/>
        </w:rPr>
        <w:t>ReLU</w:t>
      </w:r>
      <w:proofErr w:type="spellEnd"/>
      <w:r w:rsidRPr="000040B3">
        <w:rPr>
          <w:rFonts w:ascii="Consolas" w:eastAsia="굴림" w:hAnsi="Consolas" w:cs="굴림"/>
          <w:color w:val="CCCCCC"/>
          <w:kern w:val="0"/>
          <w:szCs w:val="20"/>
        </w:rPr>
        <w:t>()</w:t>
      </w:r>
    </w:p>
    <w:p w:rsidR="000040B3" w:rsidRPr="000040B3" w:rsidRDefault="000040B3" w:rsidP="000040B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        </w:t>
      </w:r>
      <w:proofErr w:type="spellStart"/>
      <w:proofErr w:type="gramStart"/>
      <w:r w:rsidRPr="000040B3">
        <w:rPr>
          <w:rFonts w:ascii="Consolas" w:eastAsia="굴림" w:hAnsi="Consolas" w:cs="굴림"/>
          <w:color w:val="9CDCFE"/>
          <w:kern w:val="0"/>
          <w:szCs w:val="20"/>
        </w:rPr>
        <w:t>self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0040B3">
        <w:rPr>
          <w:rFonts w:ascii="Consolas" w:eastAsia="굴림" w:hAnsi="Consolas" w:cs="굴림"/>
          <w:color w:val="9CDCFE"/>
          <w:kern w:val="0"/>
          <w:szCs w:val="20"/>
        </w:rPr>
        <w:t>pool</w:t>
      </w:r>
      <w:proofErr w:type="spellEnd"/>
      <w:proofErr w:type="gramEnd"/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040B3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040B3">
        <w:rPr>
          <w:rFonts w:ascii="Consolas" w:eastAsia="굴림" w:hAnsi="Consolas" w:cs="굴림"/>
          <w:color w:val="4EC9B0"/>
          <w:kern w:val="0"/>
          <w:szCs w:val="20"/>
        </w:rPr>
        <w:t>nn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0040B3">
        <w:rPr>
          <w:rFonts w:ascii="Consolas" w:eastAsia="굴림" w:hAnsi="Consolas" w:cs="굴림"/>
          <w:color w:val="4EC9B0"/>
          <w:kern w:val="0"/>
          <w:szCs w:val="20"/>
        </w:rPr>
        <w:t>MaxPool1d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0040B3">
        <w:rPr>
          <w:rFonts w:ascii="Consolas" w:eastAsia="굴림" w:hAnsi="Consolas" w:cs="굴림"/>
          <w:color w:val="B5CEA8"/>
          <w:kern w:val="0"/>
          <w:szCs w:val="20"/>
        </w:rPr>
        <w:t>2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0040B3" w:rsidRPr="000040B3" w:rsidRDefault="000040B3" w:rsidP="000040B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        </w:t>
      </w:r>
      <w:proofErr w:type="spellStart"/>
      <w:proofErr w:type="gramStart"/>
      <w:r w:rsidRPr="000040B3">
        <w:rPr>
          <w:rFonts w:ascii="Consolas" w:eastAsia="굴림" w:hAnsi="Consolas" w:cs="굴림"/>
          <w:color w:val="9CDCFE"/>
          <w:kern w:val="0"/>
          <w:szCs w:val="20"/>
        </w:rPr>
        <w:t>self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0040B3">
        <w:rPr>
          <w:rFonts w:ascii="Consolas" w:eastAsia="굴림" w:hAnsi="Consolas" w:cs="굴림"/>
          <w:color w:val="9CDCFE"/>
          <w:kern w:val="0"/>
          <w:szCs w:val="20"/>
        </w:rPr>
        <w:t>lstm</w:t>
      </w:r>
      <w:proofErr w:type="spellEnd"/>
      <w:proofErr w:type="gramEnd"/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040B3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spellStart"/>
      <w:r w:rsidRPr="000040B3">
        <w:rPr>
          <w:rFonts w:ascii="Consolas" w:eastAsia="굴림" w:hAnsi="Consolas" w:cs="굴림"/>
          <w:color w:val="4EC9B0"/>
          <w:kern w:val="0"/>
          <w:szCs w:val="20"/>
        </w:rPr>
        <w:t>nn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0040B3">
        <w:rPr>
          <w:rFonts w:ascii="Consolas" w:eastAsia="굴림" w:hAnsi="Consolas" w:cs="굴림"/>
          <w:color w:val="4EC9B0"/>
          <w:kern w:val="0"/>
          <w:szCs w:val="20"/>
        </w:rPr>
        <w:t>LSTM</w:t>
      </w:r>
      <w:proofErr w:type="spellEnd"/>
      <w:r w:rsidRPr="000040B3">
        <w:rPr>
          <w:rFonts w:ascii="Consolas" w:eastAsia="굴림" w:hAnsi="Consolas" w:cs="굴림"/>
          <w:color w:val="CCCCCC"/>
          <w:kern w:val="0"/>
          <w:szCs w:val="20"/>
        </w:rPr>
        <w:t>(</w:t>
      </w:r>
      <w:proofErr w:type="spellStart"/>
      <w:r w:rsidRPr="000040B3">
        <w:rPr>
          <w:rFonts w:ascii="Consolas" w:eastAsia="굴림" w:hAnsi="Consolas" w:cs="굴림"/>
          <w:color w:val="9CDCFE"/>
          <w:kern w:val="0"/>
          <w:szCs w:val="20"/>
        </w:rPr>
        <w:t>input_size</w:t>
      </w:r>
      <w:proofErr w:type="spellEnd"/>
      <w:r w:rsidRPr="000040B3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040B3">
        <w:rPr>
          <w:rFonts w:ascii="Consolas" w:eastAsia="굴림" w:hAnsi="Consolas" w:cs="굴림"/>
          <w:color w:val="B5CEA8"/>
          <w:kern w:val="0"/>
          <w:szCs w:val="20"/>
        </w:rPr>
        <w:t>64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, </w:t>
      </w:r>
      <w:proofErr w:type="spellStart"/>
      <w:r w:rsidRPr="000040B3">
        <w:rPr>
          <w:rFonts w:ascii="Consolas" w:eastAsia="굴림" w:hAnsi="Consolas" w:cs="굴림"/>
          <w:color w:val="9CDCFE"/>
          <w:kern w:val="0"/>
          <w:szCs w:val="20"/>
        </w:rPr>
        <w:t>hidden_size</w:t>
      </w:r>
      <w:proofErr w:type="spellEnd"/>
      <w:r w:rsidRPr="000040B3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040B3">
        <w:rPr>
          <w:rFonts w:ascii="Consolas" w:eastAsia="굴림" w:hAnsi="Consolas" w:cs="굴림"/>
          <w:color w:val="B5CEA8"/>
          <w:kern w:val="0"/>
          <w:szCs w:val="20"/>
        </w:rPr>
        <w:t>32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, </w:t>
      </w:r>
      <w:proofErr w:type="spellStart"/>
      <w:r w:rsidRPr="000040B3">
        <w:rPr>
          <w:rFonts w:ascii="Consolas" w:eastAsia="굴림" w:hAnsi="Consolas" w:cs="굴림"/>
          <w:color w:val="9CDCFE"/>
          <w:kern w:val="0"/>
          <w:szCs w:val="20"/>
        </w:rPr>
        <w:t>num_layers</w:t>
      </w:r>
      <w:proofErr w:type="spellEnd"/>
      <w:r w:rsidRPr="000040B3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040B3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, </w:t>
      </w:r>
      <w:r w:rsidRPr="000040B3">
        <w:rPr>
          <w:rFonts w:ascii="Consolas" w:eastAsia="굴림" w:hAnsi="Consolas" w:cs="굴림"/>
          <w:color w:val="9CDCFE"/>
          <w:kern w:val="0"/>
          <w:szCs w:val="20"/>
        </w:rPr>
        <w:t>bidirectional</w:t>
      </w:r>
      <w:r w:rsidRPr="000040B3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040B3">
        <w:rPr>
          <w:rFonts w:ascii="Consolas" w:eastAsia="굴림" w:hAnsi="Consolas" w:cs="굴림"/>
          <w:color w:val="569CD6"/>
          <w:kern w:val="0"/>
          <w:szCs w:val="20"/>
        </w:rPr>
        <w:t>True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, </w:t>
      </w:r>
      <w:proofErr w:type="spellStart"/>
      <w:r w:rsidRPr="000040B3">
        <w:rPr>
          <w:rFonts w:ascii="Consolas" w:eastAsia="굴림" w:hAnsi="Consolas" w:cs="굴림"/>
          <w:color w:val="9CDCFE"/>
          <w:kern w:val="0"/>
          <w:szCs w:val="20"/>
        </w:rPr>
        <w:t>batch_first</w:t>
      </w:r>
      <w:proofErr w:type="spellEnd"/>
      <w:r w:rsidRPr="000040B3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040B3">
        <w:rPr>
          <w:rFonts w:ascii="Consolas" w:eastAsia="굴림" w:hAnsi="Consolas" w:cs="굴림"/>
          <w:color w:val="569CD6"/>
          <w:kern w:val="0"/>
          <w:szCs w:val="20"/>
        </w:rPr>
        <w:t>True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0040B3" w:rsidRPr="000040B3" w:rsidRDefault="000040B3" w:rsidP="000040B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 w:hint="eastAsia"/>
          <w:color w:val="CCCCCC"/>
          <w:kern w:val="0"/>
          <w:szCs w:val="20"/>
        </w:rPr>
      </w:pP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        </w:t>
      </w:r>
      <w:proofErr w:type="spellStart"/>
      <w:r w:rsidRPr="000040B3">
        <w:rPr>
          <w:rFonts w:ascii="Consolas" w:eastAsia="굴림" w:hAnsi="Consolas" w:cs="굴림"/>
          <w:color w:val="9CDCFE"/>
          <w:kern w:val="0"/>
          <w:szCs w:val="20"/>
        </w:rPr>
        <w:t>self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0040B3">
        <w:rPr>
          <w:rFonts w:ascii="Consolas" w:eastAsia="굴림" w:hAnsi="Consolas" w:cs="굴림"/>
          <w:color w:val="9CDCFE"/>
          <w:kern w:val="0"/>
          <w:szCs w:val="20"/>
        </w:rPr>
        <w:t>fc</w:t>
      </w:r>
      <w:proofErr w:type="spellEnd"/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040B3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spellStart"/>
      <w:proofErr w:type="gramStart"/>
      <w:r w:rsidRPr="000040B3">
        <w:rPr>
          <w:rFonts w:ascii="Consolas" w:eastAsia="굴림" w:hAnsi="Consolas" w:cs="굴림"/>
          <w:color w:val="4EC9B0"/>
          <w:kern w:val="0"/>
          <w:szCs w:val="20"/>
        </w:rPr>
        <w:t>nn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0040B3">
        <w:rPr>
          <w:rFonts w:ascii="Consolas" w:eastAsia="굴림" w:hAnsi="Consolas" w:cs="굴림"/>
          <w:color w:val="4EC9B0"/>
          <w:kern w:val="0"/>
          <w:szCs w:val="20"/>
        </w:rPr>
        <w:t>Linear</w:t>
      </w:r>
      <w:proofErr w:type="spellEnd"/>
      <w:proofErr w:type="gramEnd"/>
      <w:r w:rsidRPr="000040B3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0040B3">
        <w:rPr>
          <w:rFonts w:ascii="Consolas" w:eastAsia="굴림" w:hAnsi="Consolas" w:cs="굴림"/>
          <w:color w:val="B5CEA8"/>
          <w:kern w:val="0"/>
          <w:szCs w:val="20"/>
        </w:rPr>
        <w:t>32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040B3">
        <w:rPr>
          <w:rFonts w:ascii="Consolas" w:eastAsia="굴림" w:hAnsi="Consolas" w:cs="굴림"/>
          <w:color w:val="D4D4D4"/>
          <w:kern w:val="0"/>
          <w:szCs w:val="20"/>
        </w:rPr>
        <w:t>*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040B3">
        <w:rPr>
          <w:rFonts w:ascii="Consolas" w:eastAsia="굴림" w:hAnsi="Consolas" w:cs="굴림"/>
          <w:color w:val="B5CEA8"/>
          <w:kern w:val="0"/>
          <w:szCs w:val="20"/>
        </w:rPr>
        <w:t>2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, </w:t>
      </w:r>
      <w:r w:rsidRPr="000040B3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0040B3" w:rsidRDefault="000040B3" w:rsidP="000040B3">
      <w:pPr>
        <w:widowControl/>
        <w:shd w:val="clear" w:color="auto" w:fill="1F1F1F"/>
        <w:wordWrap/>
        <w:autoSpaceDE/>
        <w:autoSpaceDN/>
        <w:spacing w:after="0" w:line="270" w:lineRule="atLeast"/>
        <w:ind w:firstLineChars="200" w:firstLine="400"/>
        <w:jc w:val="left"/>
        <w:rPr>
          <w:rFonts w:ascii="Consolas" w:eastAsia="굴림" w:hAnsi="Consolas" w:cs="굴림"/>
          <w:color w:val="569CD6"/>
          <w:kern w:val="0"/>
          <w:szCs w:val="20"/>
        </w:rPr>
      </w:pPr>
    </w:p>
    <w:p w:rsidR="000040B3" w:rsidRPr="000040B3" w:rsidRDefault="000040B3" w:rsidP="000040B3">
      <w:pPr>
        <w:widowControl/>
        <w:shd w:val="clear" w:color="auto" w:fill="1F1F1F"/>
        <w:wordWrap/>
        <w:autoSpaceDE/>
        <w:autoSpaceDN/>
        <w:spacing w:after="0" w:line="270" w:lineRule="atLeast"/>
        <w:ind w:firstLineChars="200" w:firstLine="400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proofErr w:type="spellStart"/>
      <w:r w:rsidRPr="000040B3">
        <w:rPr>
          <w:rFonts w:ascii="Consolas" w:eastAsia="굴림" w:hAnsi="Consolas" w:cs="굴림"/>
          <w:color w:val="569CD6"/>
          <w:kern w:val="0"/>
          <w:szCs w:val="20"/>
        </w:rPr>
        <w:t>def</w:t>
      </w:r>
      <w:proofErr w:type="spellEnd"/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gramStart"/>
      <w:r w:rsidRPr="000040B3">
        <w:rPr>
          <w:rFonts w:ascii="Consolas" w:eastAsia="굴림" w:hAnsi="Consolas" w:cs="굴림"/>
          <w:color w:val="DCDCAA"/>
          <w:kern w:val="0"/>
          <w:szCs w:val="20"/>
        </w:rPr>
        <w:t>forward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(</w:t>
      </w:r>
      <w:proofErr w:type="gramEnd"/>
      <w:r w:rsidRPr="000040B3">
        <w:rPr>
          <w:rFonts w:ascii="Consolas" w:eastAsia="굴림" w:hAnsi="Consolas" w:cs="굴림"/>
          <w:color w:val="9CDCFE"/>
          <w:kern w:val="0"/>
          <w:szCs w:val="20"/>
        </w:rPr>
        <w:t>self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, </w:t>
      </w:r>
      <w:r w:rsidRPr="000040B3">
        <w:rPr>
          <w:rFonts w:ascii="Consolas" w:eastAsia="굴림" w:hAnsi="Consolas" w:cs="굴림"/>
          <w:color w:val="9CDCFE"/>
          <w:kern w:val="0"/>
          <w:szCs w:val="20"/>
        </w:rPr>
        <w:t>x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):</w:t>
      </w:r>
    </w:p>
    <w:p w:rsidR="000040B3" w:rsidRPr="000040B3" w:rsidRDefault="000040B3" w:rsidP="000040B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        </w:t>
      </w:r>
      <w:r w:rsidRPr="000040B3">
        <w:rPr>
          <w:rFonts w:ascii="Consolas" w:eastAsia="굴림" w:hAnsi="Consolas" w:cs="굴림"/>
          <w:color w:val="C586C0"/>
          <w:kern w:val="0"/>
          <w:szCs w:val="20"/>
        </w:rPr>
        <w:t>if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spellStart"/>
      <w:proofErr w:type="gramStart"/>
      <w:r w:rsidRPr="000040B3">
        <w:rPr>
          <w:rFonts w:ascii="Consolas" w:eastAsia="굴림" w:hAnsi="Consolas" w:cs="굴림"/>
          <w:color w:val="9CDCFE"/>
          <w:kern w:val="0"/>
          <w:szCs w:val="20"/>
        </w:rPr>
        <w:t>x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.ndim</w:t>
      </w:r>
      <w:proofErr w:type="spellEnd"/>
      <w:proofErr w:type="gramEnd"/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040B3">
        <w:rPr>
          <w:rFonts w:ascii="Consolas" w:eastAsia="굴림" w:hAnsi="Consolas" w:cs="굴림"/>
          <w:color w:val="D4D4D4"/>
          <w:kern w:val="0"/>
          <w:szCs w:val="20"/>
        </w:rPr>
        <w:t>==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040B3">
        <w:rPr>
          <w:rFonts w:ascii="Consolas" w:eastAsia="굴림" w:hAnsi="Consolas" w:cs="굴림"/>
          <w:color w:val="B5CEA8"/>
          <w:kern w:val="0"/>
          <w:szCs w:val="20"/>
        </w:rPr>
        <w:t>4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:</w:t>
      </w:r>
    </w:p>
    <w:p w:rsidR="000040B3" w:rsidRPr="000040B3" w:rsidRDefault="000040B3" w:rsidP="000040B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            </w:t>
      </w:r>
      <w:r w:rsidRPr="000040B3">
        <w:rPr>
          <w:rFonts w:ascii="Consolas" w:eastAsia="굴림" w:hAnsi="Consolas" w:cs="굴림"/>
          <w:color w:val="9CDCFE"/>
          <w:kern w:val="0"/>
          <w:szCs w:val="20"/>
        </w:rPr>
        <w:t>x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040B3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spellStart"/>
      <w:proofErr w:type="gramStart"/>
      <w:r w:rsidRPr="000040B3">
        <w:rPr>
          <w:rFonts w:ascii="Consolas" w:eastAsia="굴림" w:hAnsi="Consolas" w:cs="굴림"/>
          <w:color w:val="9CDCFE"/>
          <w:kern w:val="0"/>
          <w:szCs w:val="20"/>
        </w:rPr>
        <w:t>x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.squeeze</w:t>
      </w:r>
      <w:proofErr w:type="spellEnd"/>
      <w:proofErr w:type="gramEnd"/>
      <w:r w:rsidRPr="000040B3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0040B3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0040B3" w:rsidRPr="000040B3" w:rsidRDefault="000040B3" w:rsidP="000040B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        </w:t>
      </w:r>
      <w:r w:rsidRPr="000040B3">
        <w:rPr>
          <w:rFonts w:ascii="Consolas" w:eastAsia="굴림" w:hAnsi="Consolas" w:cs="굴림"/>
          <w:color w:val="C586C0"/>
          <w:kern w:val="0"/>
          <w:szCs w:val="20"/>
        </w:rPr>
        <w:t>if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spellStart"/>
      <w:proofErr w:type="gramStart"/>
      <w:r w:rsidRPr="000040B3">
        <w:rPr>
          <w:rFonts w:ascii="Consolas" w:eastAsia="굴림" w:hAnsi="Consolas" w:cs="굴림"/>
          <w:color w:val="9CDCFE"/>
          <w:kern w:val="0"/>
          <w:szCs w:val="20"/>
        </w:rPr>
        <w:t>x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.shape</w:t>
      </w:r>
      <w:proofErr w:type="spellEnd"/>
      <w:proofErr w:type="gramEnd"/>
      <w:r w:rsidRPr="000040B3">
        <w:rPr>
          <w:rFonts w:ascii="Consolas" w:eastAsia="굴림" w:hAnsi="Consolas" w:cs="굴림"/>
          <w:color w:val="CCCCCC"/>
          <w:kern w:val="0"/>
          <w:szCs w:val="20"/>
        </w:rPr>
        <w:t>[</w:t>
      </w:r>
      <w:r w:rsidRPr="000040B3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] </w:t>
      </w:r>
      <w:r w:rsidRPr="000040B3">
        <w:rPr>
          <w:rFonts w:ascii="Consolas" w:eastAsia="굴림" w:hAnsi="Consolas" w:cs="굴림"/>
          <w:color w:val="D4D4D4"/>
          <w:kern w:val="0"/>
          <w:szCs w:val="20"/>
        </w:rPr>
        <w:t>!=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spellStart"/>
      <w:r w:rsidRPr="000040B3">
        <w:rPr>
          <w:rFonts w:ascii="Consolas" w:eastAsia="굴림" w:hAnsi="Consolas" w:cs="굴림"/>
          <w:color w:val="9CDCFE"/>
          <w:kern w:val="0"/>
          <w:szCs w:val="20"/>
        </w:rPr>
        <w:t>self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0040B3">
        <w:rPr>
          <w:rFonts w:ascii="Consolas" w:eastAsia="굴림" w:hAnsi="Consolas" w:cs="굴림"/>
          <w:color w:val="9CDCFE"/>
          <w:kern w:val="0"/>
          <w:szCs w:val="20"/>
        </w:rPr>
        <w:t>input_channels</w:t>
      </w:r>
      <w:proofErr w:type="spellEnd"/>
      <w:r w:rsidRPr="000040B3">
        <w:rPr>
          <w:rFonts w:ascii="Consolas" w:eastAsia="굴림" w:hAnsi="Consolas" w:cs="굴림"/>
          <w:color w:val="CCCCCC"/>
          <w:kern w:val="0"/>
          <w:szCs w:val="20"/>
        </w:rPr>
        <w:t>:</w:t>
      </w:r>
    </w:p>
    <w:p w:rsidR="000040B3" w:rsidRPr="000040B3" w:rsidRDefault="000040B3" w:rsidP="000040B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            </w:t>
      </w:r>
      <w:r w:rsidRPr="000040B3">
        <w:rPr>
          <w:rFonts w:ascii="Consolas" w:eastAsia="굴림" w:hAnsi="Consolas" w:cs="굴림"/>
          <w:color w:val="9CDCFE"/>
          <w:kern w:val="0"/>
          <w:szCs w:val="20"/>
        </w:rPr>
        <w:t>x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040B3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spellStart"/>
      <w:proofErr w:type="gramStart"/>
      <w:r w:rsidRPr="000040B3">
        <w:rPr>
          <w:rFonts w:ascii="Consolas" w:eastAsia="굴림" w:hAnsi="Consolas" w:cs="굴림"/>
          <w:color w:val="9CDCFE"/>
          <w:kern w:val="0"/>
          <w:szCs w:val="20"/>
        </w:rPr>
        <w:t>x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.permute</w:t>
      </w:r>
      <w:proofErr w:type="spellEnd"/>
      <w:proofErr w:type="gramEnd"/>
      <w:r w:rsidRPr="000040B3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0040B3">
        <w:rPr>
          <w:rFonts w:ascii="Consolas" w:eastAsia="굴림" w:hAnsi="Consolas" w:cs="굴림"/>
          <w:color w:val="B5CEA8"/>
          <w:kern w:val="0"/>
          <w:szCs w:val="20"/>
        </w:rPr>
        <w:t>0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, </w:t>
      </w:r>
      <w:r w:rsidRPr="000040B3">
        <w:rPr>
          <w:rFonts w:ascii="Consolas" w:eastAsia="굴림" w:hAnsi="Consolas" w:cs="굴림"/>
          <w:color w:val="B5CEA8"/>
          <w:kern w:val="0"/>
          <w:szCs w:val="20"/>
        </w:rPr>
        <w:t>2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, </w:t>
      </w:r>
      <w:r w:rsidRPr="000040B3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0040B3" w:rsidRPr="000040B3" w:rsidRDefault="000040B3" w:rsidP="000040B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        </w:t>
      </w:r>
      <w:r w:rsidRPr="000040B3">
        <w:rPr>
          <w:rFonts w:ascii="Consolas" w:eastAsia="굴림" w:hAnsi="Consolas" w:cs="굴림"/>
          <w:color w:val="9CDCFE"/>
          <w:kern w:val="0"/>
          <w:szCs w:val="20"/>
        </w:rPr>
        <w:t>x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040B3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spellStart"/>
      <w:proofErr w:type="gramStart"/>
      <w:r w:rsidRPr="000040B3">
        <w:rPr>
          <w:rFonts w:ascii="Consolas" w:eastAsia="굴림" w:hAnsi="Consolas" w:cs="굴림"/>
          <w:color w:val="9CDCFE"/>
          <w:kern w:val="0"/>
          <w:szCs w:val="20"/>
        </w:rPr>
        <w:t>self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0040B3">
        <w:rPr>
          <w:rFonts w:ascii="Consolas" w:eastAsia="굴림" w:hAnsi="Consolas" w:cs="굴림"/>
          <w:color w:val="9CDCFE"/>
          <w:kern w:val="0"/>
          <w:szCs w:val="20"/>
        </w:rPr>
        <w:t>pool</w:t>
      </w:r>
      <w:proofErr w:type="spellEnd"/>
      <w:proofErr w:type="gramEnd"/>
      <w:r w:rsidRPr="000040B3">
        <w:rPr>
          <w:rFonts w:ascii="Consolas" w:eastAsia="굴림" w:hAnsi="Consolas" w:cs="굴림"/>
          <w:color w:val="CCCCCC"/>
          <w:kern w:val="0"/>
          <w:szCs w:val="20"/>
        </w:rPr>
        <w:t>(</w:t>
      </w:r>
      <w:proofErr w:type="spellStart"/>
      <w:r w:rsidRPr="000040B3">
        <w:rPr>
          <w:rFonts w:ascii="Consolas" w:eastAsia="굴림" w:hAnsi="Consolas" w:cs="굴림"/>
          <w:color w:val="9CDCFE"/>
          <w:kern w:val="0"/>
          <w:szCs w:val="20"/>
        </w:rPr>
        <w:t>self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0040B3">
        <w:rPr>
          <w:rFonts w:ascii="Consolas" w:eastAsia="굴림" w:hAnsi="Consolas" w:cs="굴림"/>
          <w:color w:val="9CDCFE"/>
          <w:kern w:val="0"/>
          <w:szCs w:val="20"/>
        </w:rPr>
        <w:t>relu</w:t>
      </w:r>
      <w:proofErr w:type="spellEnd"/>
      <w:r w:rsidRPr="000040B3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0040B3">
        <w:rPr>
          <w:rFonts w:ascii="Consolas" w:eastAsia="굴림" w:hAnsi="Consolas" w:cs="굴림"/>
          <w:color w:val="9CDCFE"/>
          <w:kern w:val="0"/>
          <w:szCs w:val="20"/>
        </w:rPr>
        <w:t>self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0040B3">
        <w:rPr>
          <w:rFonts w:ascii="Consolas" w:eastAsia="굴림" w:hAnsi="Consolas" w:cs="굴림"/>
          <w:color w:val="9CDCFE"/>
          <w:kern w:val="0"/>
          <w:szCs w:val="20"/>
        </w:rPr>
        <w:t>bn1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0040B3">
        <w:rPr>
          <w:rFonts w:ascii="Consolas" w:eastAsia="굴림" w:hAnsi="Consolas" w:cs="굴림"/>
          <w:color w:val="9CDCFE"/>
          <w:kern w:val="0"/>
          <w:szCs w:val="20"/>
        </w:rPr>
        <w:t>self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0040B3">
        <w:rPr>
          <w:rFonts w:ascii="Consolas" w:eastAsia="굴림" w:hAnsi="Consolas" w:cs="굴림"/>
          <w:color w:val="9CDCFE"/>
          <w:kern w:val="0"/>
          <w:szCs w:val="20"/>
        </w:rPr>
        <w:t>conv1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0040B3">
        <w:rPr>
          <w:rFonts w:ascii="Consolas" w:eastAsia="굴림" w:hAnsi="Consolas" w:cs="굴림"/>
          <w:color w:val="9CDCFE"/>
          <w:kern w:val="0"/>
          <w:szCs w:val="20"/>
        </w:rPr>
        <w:t>x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))))</w:t>
      </w:r>
    </w:p>
    <w:p w:rsidR="000040B3" w:rsidRPr="000040B3" w:rsidRDefault="000040B3" w:rsidP="000040B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        </w:t>
      </w:r>
      <w:r w:rsidRPr="000040B3">
        <w:rPr>
          <w:rFonts w:ascii="Consolas" w:eastAsia="굴림" w:hAnsi="Consolas" w:cs="굴림"/>
          <w:color w:val="9CDCFE"/>
          <w:kern w:val="0"/>
          <w:szCs w:val="20"/>
        </w:rPr>
        <w:t>x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040B3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spellStart"/>
      <w:proofErr w:type="gramStart"/>
      <w:r w:rsidRPr="000040B3">
        <w:rPr>
          <w:rFonts w:ascii="Consolas" w:eastAsia="굴림" w:hAnsi="Consolas" w:cs="굴림"/>
          <w:color w:val="9CDCFE"/>
          <w:kern w:val="0"/>
          <w:szCs w:val="20"/>
        </w:rPr>
        <w:t>x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.permute</w:t>
      </w:r>
      <w:proofErr w:type="spellEnd"/>
      <w:proofErr w:type="gramEnd"/>
      <w:r w:rsidRPr="000040B3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0040B3">
        <w:rPr>
          <w:rFonts w:ascii="Consolas" w:eastAsia="굴림" w:hAnsi="Consolas" w:cs="굴림"/>
          <w:color w:val="B5CEA8"/>
          <w:kern w:val="0"/>
          <w:szCs w:val="20"/>
        </w:rPr>
        <w:t>0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, </w:t>
      </w:r>
      <w:r w:rsidRPr="000040B3">
        <w:rPr>
          <w:rFonts w:ascii="Consolas" w:eastAsia="굴림" w:hAnsi="Consolas" w:cs="굴림"/>
          <w:color w:val="B5CEA8"/>
          <w:kern w:val="0"/>
          <w:szCs w:val="20"/>
        </w:rPr>
        <w:t>2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, </w:t>
      </w:r>
      <w:r w:rsidRPr="000040B3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0040B3" w:rsidRPr="000040B3" w:rsidRDefault="000040B3" w:rsidP="000040B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        </w:t>
      </w:r>
      <w:proofErr w:type="spellStart"/>
      <w:r w:rsidRPr="000040B3">
        <w:rPr>
          <w:rFonts w:ascii="Consolas" w:eastAsia="굴림" w:hAnsi="Consolas" w:cs="굴림"/>
          <w:color w:val="9CDCFE"/>
          <w:kern w:val="0"/>
          <w:szCs w:val="20"/>
        </w:rPr>
        <w:t>lstm_out</w:t>
      </w:r>
      <w:proofErr w:type="spellEnd"/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, </w:t>
      </w:r>
      <w:r w:rsidRPr="000040B3">
        <w:rPr>
          <w:rFonts w:ascii="Consolas" w:eastAsia="굴림" w:hAnsi="Consolas" w:cs="굴림"/>
          <w:color w:val="9CDCFE"/>
          <w:kern w:val="0"/>
          <w:szCs w:val="20"/>
        </w:rPr>
        <w:t>_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040B3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spellStart"/>
      <w:proofErr w:type="gramStart"/>
      <w:r w:rsidRPr="000040B3">
        <w:rPr>
          <w:rFonts w:ascii="Consolas" w:eastAsia="굴림" w:hAnsi="Consolas" w:cs="굴림"/>
          <w:color w:val="9CDCFE"/>
          <w:kern w:val="0"/>
          <w:szCs w:val="20"/>
        </w:rPr>
        <w:t>self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0040B3">
        <w:rPr>
          <w:rFonts w:ascii="Consolas" w:eastAsia="굴림" w:hAnsi="Consolas" w:cs="굴림"/>
          <w:color w:val="9CDCFE"/>
          <w:kern w:val="0"/>
          <w:szCs w:val="20"/>
        </w:rPr>
        <w:t>lstm</w:t>
      </w:r>
      <w:proofErr w:type="spellEnd"/>
      <w:proofErr w:type="gramEnd"/>
      <w:r w:rsidRPr="000040B3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0040B3">
        <w:rPr>
          <w:rFonts w:ascii="Consolas" w:eastAsia="굴림" w:hAnsi="Consolas" w:cs="굴림"/>
          <w:color w:val="9CDCFE"/>
          <w:kern w:val="0"/>
          <w:szCs w:val="20"/>
        </w:rPr>
        <w:t>x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0040B3" w:rsidRPr="000040B3" w:rsidRDefault="000040B3" w:rsidP="000040B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        </w:t>
      </w:r>
      <w:r w:rsidRPr="000040B3">
        <w:rPr>
          <w:rFonts w:ascii="Consolas" w:eastAsia="굴림" w:hAnsi="Consolas" w:cs="굴림"/>
          <w:color w:val="9CDCFE"/>
          <w:kern w:val="0"/>
          <w:szCs w:val="20"/>
        </w:rPr>
        <w:t>x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040B3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spellStart"/>
      <w:r w:rsidRPr="000040B3">
        <w:rPr>
          <w:rFonts w:ascii="Consolas" w:eastAsia="굴림" w:hAnsi="Consolas" w:cs="굴림"/>
          <w:color w:val="9CDCFE"/>
          <w:kern w:val="0"/>
          <w:szCs w:val="20"/>
        </w:rPr>
        <w:t>lstm_out</w:t>
      </w:r>
      <w:proofErr w:type="spellEnd"/>
      <w:proofErr w:type="gramStart"/>
      <w:r w:rsidRPr="000040B3">
        <w:rPr>
          <w:rFonts w:ascii="Consolas" w:eastAsia="굴림" w:hAnsi="Consolas" w:cs="굴림"/>
          <w:color w:val="CCCCCC"/>
          <w:kern w:val="0"/>
          <w:szCs w:val="20"/>
        </w:rPr>
        <w:t>[:,</w:t>
      </w:r>
      <w:proofErr w:type="gramEnd"/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040B3">
        <w:rPr>
          <w:rFonts w:ascii="Consolas" w:eastAsia="굴림" w:hAnsi="Consolas" w:cs="굴림"/>
          <w:color w:val="D4D4D4"/>
          <w:kern w:val="0"/>
          <w:szCs w:val="20"/>
        </w:rPr>
        <w:t>-</w:t>
      </w:r>
      <w:r w:rsidRPr="000040B3">
        <w:rPr>
          <w:rFonts w:ascii="Consolas" w:eastAsia="굴림" w:hAnsi="Consolas" w:cs="굴림"/>
          <w:color w:val="B5CEA8"/>
          <w:kern w:val="0"/>
          <w:szCs w:val="20"/>
        </w:rPr>
        <w:t>1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, :]</w:t>
      </w:r>
    </w:p>
    <w:p w:rsidR="000040B3" w:rsidRPr="000040B3" w:rsidRDefault="000040B3" w:rsidP="000040B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        </w:t>
      </w:r>
      <w:r w:rsidRPr="000040B3">
        <w:rPr>
          <w:rFonts w:ascii="Consolas" w:eastAsia="굴림" w:hAnsi="Consolas" w:cs="굴림"/>
          <w:color w:val="9CDCFE"/>
          <w:kern w:val="0"/>
          <w:szCs w:val="20"/>
        </w:rPr>
        <w:t>x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040B3">
        <w:rPr>
          <w:rFonts w:ascii="Consolas" w:eastAsia="굴림" w:hAnsi="Consolas" w:cs="굴림"/>
          <w:color w:val="D4D4D4"/>
          <w:kern w:val="0"/>
          <w:szCs w:val="20"/>
        </w:rPr>
        <w:t>=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proofErr w:type="spellStart"/>
      <w:r w:rsidRPr="000040B3">
        <w:rPr>
          <w:rFonts w:ascii="Consolas" w:eastAsia="굴림" w:hAnsi="Consolas" w:cs="굴림"/>
          <w:color w:val="9CDCFE"/>
          <w:kern w:val="0"/>
          <w:szCs w:val="20"/>
        </w:rPr>
        <w:t>self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.</w:t>
      </w:r>
      <w:r w:rsidRPr="000040B3">
        <w:rPr>
          <w:rFonts w:ascii="Consolas" w:eastAsia="굴림" w:hAnsi="Consolas" w:cs="굴림"/>
          <w:color w:val="9CDCFE"/>
          <w:kern w:val="0"/>
          <w:szCs w:val="20"/>
        </w:rPr>
        <w:t>fc</w:t>
      </w:r>
      <w:proofErr w:type="spellEnd"/>
      <w:r w:rsidRPr="000040B3">
        <w:rPr>
          <w:rFonts w:ascii="Consolas" w:eastAsia="굴림" w:hAnsi="Consolas" w:cs="굴림"/>
          <w:color w:val="CCCCCC"/>
          <w:kern w:val="0"/>
          <w:szCs w:val="20"/>
        </w:rPr>
        <w:t>(</w:t>
      </w:r>
      <w:r w:rsidRPr="000040B3">
        <w:rPr>
          <w:rFonts w:ascii="Consolas" w:eastAsia="굴림" w:hAnsi="Consolas" w:cs="굴림"/>
          <w:color w:val="9CDCFE"/>
          <w:kern w:val="0"/>
          <w:szCs w:val="20"/>
        </w:rPr>
        <w:t>x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>)</w:t>
      </w:r>
    </w:p>
    <w:p w:rsidR="000040B3" w:rsidRPr="000040B3" w:rsidRDefault="000040B3" w:rsidP="000040B3">
      <w:pPr>
        <w:widowControl/>
        <w:shd w:val="clear" w:color="auto" w:fill="1F1F1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CCCCCC"/>
          <w:kern w:val="0"/>
          <w:szCs w:val="20"/>
        </w:rPr>
      </w:pP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        </w:t>
      </w:r>
      <w:r w:rsidRPr="000040B3">
        <w:rPr>
          <w:rFonts w:ascii="Consolas" w:eastAsia="굴림" w:hAnsi="Consolas" w:cs="굴림"/>
          <w:color w:val="C586C0"/>
          <w:kern w:val="0"/>
          <w:szCs w:val="20"/>
        </w:rPr>
        <w:t>return</w:t>
      </w:r>
      <w:r w:rsidRPr="000040B3">
        <w:rPr>
          <w:rFonts w:ascii="Consolas" w:eastAsia="굴림" w:hAnsi="Consolas" w:cs="굴림"/>
          <w:color w:val="CCCCCC"/>
          <w:kern w:val="0"/>
          <w:szCs w:val="20"/>
        </w:rPr>
        <w:t xml:space="preserve"> </w:t>
      </w:r>
      <w:r w:rsidRPr="000040B3">
        <w:rPr>
          <w:rFonts w:ascii="Consolas" w:eastAsia="굴림" w:hAnsi="Consolas" w:cs="굴림"/>
          <w:color w:val="9CDCFE"/>
          <w:kern w:val="0"/>
          <w:szCs w:val="20"/>
        </w:rPr>
        <w:t>x</w:t>
      </w:r>
    </w:p>
    <w:p w:rsidR="000040B3" w:rsidRDefault="000040B3">
      <w:pPr>
        <w:jc w:val="left"/>
        <w:rPr>
          <w:rFonts w:ascii="G마켓 산스 TTF Light" w:eastAsia="G마켓 산스 TTF Light" w:hAnsi="G마켓 산스 TTF Light"/>
        </w:rPr>
      </w:pPr>
    </w:p>
    <w:p w:rsidR="000040B3" w:rsidRDefault="000040B3">
      <w:pPr>
        <w:jc w:val="left"/>
        <w:rPr>
          <w:rFonts w:ascii="G마켓 산스 TTF Light" w:eastAsia="G마켓 산스 TTF Light" w:hAnsi="G마켓 산스 TTF Light"/>
        </w:rPr>
      </w:pPr>
      <w:r>
        <w:rPr>
          <w:rFonts w:ascii="G마켓 산스 TTF Light" w:eastAsia="G마켓 산스 TTF Light" w:hAnsi="G마켓 산스 TTF Light" w:hint="eastAsia"/>
        </w:rPr>
        <w:t>#</w:t>
      </w:r>
      <w:r>
        <w:rPr>
          <w:rFonts w:ascii="G마켓 산스 TTF Light" w:eastAsia="G마켓 산스 TTF Light" w:hAnsi="G마켓 산스 TTF Light"/>
        </w:rPr>
        <w:t xml:space="preserve"> 2. 데이터 처리 </w:t>
      </w:r>
      <w:r>
        <w:rPr>
          <w:rFonts w:ascii="G마켓 산스 TTF Light" w:eastAsia="G마켓 산스 TTF Light" w:hAnsi="G마켓 산스 TTF Light" w:hint="eastAsia"/>
        </w:rPr>
        <w:t>및 평가방법</w:t>
      </w:r>
    </w:p>
    <w:p w:rsidR="000040B3" w:rsidRPr="000040B3" w:rsidRDefault="000040B3">
      <w:pPr>
        <w:jc w:val="left"/>
        <w:rPr>
          <w:rFonts w:ascii="G마켓 산스 TTF Light" w:eastAsia="G마켓 산스 TTF Light" w:hAnsi="G마켓 산스 TTF Light"/>
          <w:highlight w:val="green"/>
        </w:rPr>
      </w:pPr>
      <w:r w:rsidRPr="000040B3">
        <w:rPr>
          <w:rFonts w:ascii="G마켓 산스 TTF Light" w:eastAsia="G마켓 산스 TTF Light" w:hAnsi="G마켓 산스 TTF Light"/>
          <w:highlight w:val="green"/>
        </w:rPr>
        <w:t xml:space="preserve">; </w:t>
      </w:r>
      <w:r w:rsidRPr="000040B3">
        <w:rPr>
          <w:rFonts w:ascii="G마켓 산스 TTF Light" w:eastAsia="G마켓 산스 TTF Light" w:hAnsi="G마켓 산스 TTF Light" w:hint="eastAsia"/>
          <w:highlight w:val="green"/>
        </w:rPr>
        <w:t xml:space="preserve">데이터는 전체 환자들을 </w:t>
      </w:r>
      <w:r w:rsidRPr="000040B3">
        <w:rPr>
          <w:rFonts w:ascii="G마켓 산스 TTF Light" w:eastAsia="G마켓 산스 TTF Light" w:hAnsi="G마켓 산스 TTF Light"/>
          <w:highlight w:val="green"/>
        </w:rPr>
        <w:t>4</w:t>
      </w:r>
      <w:r w:rsidRPr="000040B3">
        <w:rPr>
          <w:rFonts w:ascii="G마켓 산스 TTF Light" w:eastAsia="G마켓 산스 TTF Light" w:hAnsi="G마켓 산스 TTF Light" w:hint="eastAsia"/>
          <w:highlight w:val="green"/>
        </w:rPr>
        <w:t xml:space="preserve">개의 </w:t>
      </w:r>
      <w:r w:rsidRPr="000040B3">
        <w:rPr>
          <w:rFonts w:ascii="G마켓 산스 TTF Light" w:eastAsia="G마켓 산스 TTF Light" w:hAnsi="G마켓 산스 TTF Light"/>
          <w:highlight w:val="green"/>
        </w:rPr>
        <w:t>Fold</w:t>
      </w:r>
      <w:r w:rsidRPr="000040B3">
        <w:rPr>
          <w:rFonts w:ascii="G마켓 산스 TTF Light" w:eastAsia="G마켓 산스 TTF Light" w:hAnsi="G마켓 산스 TTF Light" w:hint="eastAsia"/>
          <w:highlight w:val="green"/>
        </w:rPr>
        <w:t>로 나눠서 교차 검증</w:t>
      </w:r>
    </w:p>
    <w:p w:rsidR="000040B3" w:rsidRDefault="000040B3">
      <w:pPr>
        <w:jc w:val="left"/>
        <w:rPr>
          <w:rFonts w:ascii="G마켓 산스 TTF Light" w:eastAsia="G마켓 산스 TTF Light" w:hAnsi="G마켓 산스 TTF Light"/>
        </w:rPr>
      </w:pPr>
      <w:r w:rsidRPr="000040B3">
        <w:rPr>
          <w:rFonts w:ascii="G마켓 산스 TTF Light" w:eastAsia="G마켓 산스 TTF Light" w:hAnsi="G마켓 산스 TTF Light"/>
          <w:highlight w:val="green"/>
        </w:rPr>
        <w:t xml:space="preserve">; </w:t>
      </w:r>
      <w:r w:rsidRPr="000040B3">
        <w:rPr>
          <w:rFonts w:ascii="G마켓 산스 TTF Light" w:eastAsia="G마켓 산스 TTF Light" w:hAnsi="G마켓 산스 TTF Light" w:hint="eastAsia"/>
          <w:highlight w:val="green"/>
        </w:rPr>
        <w:t xml:space="preserve">각 </w:t>
      </w:r>
      <w:r w:rsidRPr="000040B3">
        <w:rPr>
          <w:rFonts w:ascii="G마켓 산스 TTF Light" w:eastAsia="G마켓 산스 TTF Light" w:hAnsi="G마켓 산스 TTF Light"/>
          <w:highlight w:val="green"/>
        </w:rPr>
        <w:t>Fold</w:t>
      </w:r>
      <w:r w:rsidRPr="000040B3">
        <w:rPr>
          <w:rFonts w:ascii="G마켓 산스 TTF Light" w:eastAsia="G마켓 산스 TTF Light" w:hAnsi="G마켓 산스 TTF Light" w:hint="eastAsia"/>
          <w:highlight w:val="green"/>
        </w:rPr>
        <w:t>마다 해당 환자들을 테스트셋으로 삼아 평가</w:t>
      </w:r>
    </w:p>
    <w:p w:rsidR="000040B3" w:rsidRDefault="000040B3">
      <w:pPr>
        <w:jc w:val="left"/>
        <w:rPr>
          <w:rFonts w:ascii="G마켓 산스 TTF Light" w:eastAsia="G마켓 산스 TTF Light" w:hAnsi="G마켓 산스 TTF Light"/>
        </w:rPr>
      </w:pPr>
      <w:r>
        <w:rPr>
          <w:rFonts w:ascii="G마켓 산스 TTF Light" w:eastAsia="G마켓 산스 TTF Light" w:hAnsi="G마켓 산스 TTF Light"/>
        </w:rPr>
        <w:t>&lt;</w:t>
      </w:r>
      <w:proofErr w:type="gramStart"/>
      <w:r>
        <w:rPr>
          <w:rFonts w:ascii="G마켓 산스 TTF Light" w:eastAsia="G마켓 산스 TTF Light" w:hAnsi="G마켓 산스 TTF Light"/>
        </w:rPr>
        <w:t>metrics :</w:t>
      </w:r>
      <w:proofErr w:type="gramEnd"/>
      <w:r>
        <w:rPr>
          <w:rFonts w:ascii="G마켓 산스 TTF Light" w:eastAsia="G마켓 산스 TTF Light" w:hAnsi="G마켓 산스 TTF Light"/>
        </w:rPr>
        <w:t xml:space="preserve"> </w:t>
      </w:r>
      <w:r>
        <w:rPr>
          <w:rFonts w:ascii="G마켓 산스 TTF Light" w:eastAsia="G마켓 산스 TTF Light" w:hAnsi="G마켓 산스 TTF Light" w:hint="eastAsia"/>
        </w:rPr>
        <w:t>지표&gt;</w:t>
      </w:r>
    </w:p>
    <w:p w:rsidR="000040B3" w:rsidRDefault="000040B3">
      <w:pPr>
        <w:jc w:val="left"/>
        <w:rPr>
          <w:rFonts w:ascii="G마켓 산스 TTF Light" w:eastAsia="G마켓 산스 TTF Light" w:hAnsi="G마켓 산스 TTF Light"/>
        </w:rPr>
      </w:pPr>
      <w:r>
        <w:rPr>
          <w:rFonts w:ascii="G마켓 산스 TTF Light" w:eastAsia="G마켓 산스 TTF Light" w:hAnsi="G마켓 산스 TTF Light"/>
        </w:rPr>
        <w:t xml:space="preserve"> ; Accuracy(</w:t>
      </w:r>
      <w:r>
        <w:rPr>
          <w:rFonts w:ascii="G마켓 산스 TTF Light" w:eastAsia="G마켓 산스 TTF Light" w:hAnsi="G마켓 산스 TTF Light" w:hint="eastAsia"/>
        </w:rPr>
        <w:t>정확도</w:t>
      </w:r>
      <w:proofErr w:type="gramStart"/>
      <w:r>
        <w:rPr>
          <w:rFonts w:ascii="G마켓 산스 TTF Light" w:eastAsia="G마켓 산스 TTF Light" w:hAnsi="G마켓 산스 TTF Light" w:hint="eastAsia"/>
        </w:rPr>
        <w:t>)</w:t>
      </w:r>
      <w:r>
        <w:rPr>
          <w:rFonts w:ascii="G마켓 산스 TTF Light" w:eastAsia="G마켓 산스 TTF Light" w:hAnsi="G마켓 산스 TTF Light"/>
        </w:rPr>
        <w:t xml:space="preserve"> :</w:t>
      </w:r>
      <w:proofErr w:type="gramEnd"/>
      <w:r>
        <w:rPr>
          <w:rFonts w:ascii="G마켓 산스 TTF Light" w:eastAsia="G마켓 산스 TTF Light" w:hAnsi="G마켓 산스 TTF Light"/>
        </w:rPr>
        <w:t xml:space="preserve"> </w:t>
      </w:r>
      <w:r>
        <w:rPr>
          <w:rFonts w:ascii="G마켓 산스 TTF Light" w:eastAsia="G마켓 산스 TTF Light" w:hAnsi="G마켓 산스 TTF Light" w:hint="eastAsia"/>
        </w:rPr>
        <w:t>전체에서 맞춘 비율</w:t>
      </w:r>
    </w:p>
    <w:p w:rsidR="000040B3" w:rsidRDefault="000040B3">
      <w:pPr>
        <w:jc w:val="left"/>
        <w:rPr>
          <w:rFonts w:ascii="G마켓 산스 TTF Light" w:eastAsia="G마켓 산스 TTF Light" w:hAnsi="G마켓 산스 TTF Light"/>
        </w:rPr>
      </w:pPr>
      <w:r>
        <w:rPr>
          <w:rFonts w:ascii="G마켓 산스 TTF Light" w:eastAsia="G마켓 산스 TTF Light" w:hAnsi="G마켓 산스 TTF Light" w:hint="eastAsia"/>
        </w:rPr>
        <w:t xml:space="preserve"> </w:t>
      </w:r>
      <w:r>
        <w:rPr>
          <w:rFonts w:ascii="G마켓 산스 TTF Light" w:eastAsia="G마켓 산스 TTF Light" w:hAnsi="G마켓 산스 TTF Light"/>
        </w:rPr>
        <w:t xml:space="preserve">; AUC(ROC </w:t>
      </w:r>
      <w:r>
        <w:rPr>
          <w:rFonts w:ascii="G마켓 산스 TTF Light" w:eastAsia="G마켓 산스 TTF Light" w:hAnsi="G마켓 산스 TTF Light" w:hint="eastAsia"/>
        </w:rPr>
        <w:t>곡선 아래 면적</w:t>
      </w:r>
      <w:proofErr w:type="gramStart"/>
      <w:r>
        <w:rPr>
          <w:rFonts w:ascii="G마켓 산스 TTF Light" w:eastAsia="G마켓 산스 TTF Light" w:hAnsi="G마켓 산스 TTF Light" w:hint="eastAsia"/>
        </w:rPr>
        <w:t>)</w:t>
      </w:r>
      <w:r>
        <w:rPr>
          <w:rFonts w:ascii="G마켓 산스 TTF Light" w:eastAsia="G마켓 산스 TTF Light" w:hAnsi="G마켓 산스 TTF Light"/>
        </w:rPr>
        <w:t xml:space="preserve"> :</w:t>
      </w:r>
      <w:proofErr w:type="gramEnd"/>
      <w:r>
        <w:rPr>
          <w:rFonts w:ascii="G마켓 산스 TTF Light" w:eastAsia="G마켓 산스 TTF Light" w:hAnsi="G마켓 산스 TTF Light"/>
        </w:rPr>
        <w:t xml:space="preserve"> 0~1, </w:t>
      </w:r>
      <w:r>
        <w:rPr>
          <w:rFonts w:ascii="G마켓 산스 TTF Light" w:eastAsia="G마켓 산스 TTF Light" w:hAnsi="G마켓 산스 TTF Light" w:hint="eastAsia"/>
        </w:rPr>
        <w:t>클수록 분류 잘 함</w:t>
      </w:r>
    </w:p>
    <w:p w:rsidR="000040B3" w:rsidRDefault="000040B3">
      <w:pPr>
        <w:jc w:val="left"/>
        <w:rPr>
          <w:rFonts w:ascii="G마켓 산스 TTF Light" w:eastAsia="G마켓 산스 TTF Light" w:hAnsi="G마켓 산스 TTF Light"/>
        </w:rPr>
      </w:pPr>
      <w:r>
        <w:rPr>
          <w:rFonts w:ascii="G마켓 산스 TTF Light" w:eastAsia="G마켓 산스 TTF Light" w:hAnsi="G마켓 산스 TTF Light" w:hint="eastAsia"/>
        </w:rPr>
        <w:lastRenderedPageBreak/>
        <w:t xml:space="preserve"> </w:t>
      </w:r>
      <w:r>
        <w:rPr>
          <w:rFonts w:ascii="G마켓 산스 TTF Light" w:eastAsia="G마켓 산스 TTF Light" w:hAnsi="G마켓 산스 TTF Light"/>
        </w:rPr>
        <w:t>; F1-</w:t>
      </w:r>
      <w:proofErr w:type="gramStart"/>
      <w:r>
        <w:rPr>
          <w:rFonts w:ascii="G마켓 산스 TTF Light" w:eastAsia="G마켓 산스 TTF Light" w:hAnsi="G마켓 산스 TTF Light"/>
        </w:rPr>
        <w:t>score :</w:t>
      </w:r>
      <w:proofErr w:type="gramEnd"/>
      <w:r>
        <w:rPr>
          <w:rFonts w:ascii="G마켓 산스 TTF Light" w:eastAsia="G마켓 산스 TTF Light" w:hAnsi="G마켓 산스 TTF Light"/>
        </w:rPr>
        <w:t xml:space="preserve"> Precision</w:t>
      </w:r>
      <w:r>
        <w:rPr>
          <w:rFonts w:ascii="G마켓 산스 TTF Light" w:eastAsia="G마켓 산스 TTF Light" w:hAnsi="G마켓 산스 TTF Light" w:hint="eastAsia"/>
        </w:rPr>
        <w:t xml:space="preserve">과 </w:t>
      </w:r>
      <w:r>
        <w:rPr>
          <w:rFonts w:ascii="G마켓 산스 TTF Light" w:eastAsia="G마켓 산스 TTF Light" w:hAnsi="G마켓 산스 TTF Light"/>
        </w:rPr>
        <w:t>Recall</w:t>
      </w:r>
      <w:r>
        <w:rPr>
          <w:rFonts w:ascii="G마켓 산스 TTF Light" w:eastAsia="G마켓 산스 TTF Light" w:hAnsi="G마켓 산스 TTF Light" w:hint="eastAsia"/>
        </w:rPr>
        <w:t>의 조화 평균</w:t>
      </w:r>
    </w:p>
    <w:p w:rsidR="000040B3" w:rsidRDefault="000040B3">
      <w:pPr>
        <w:jc w:val="left"/>
        <w:rPr>
          <w:rFonts w:ascii="G마켓 산스 TTF Light" w:eastAsia="G마켓 산스 TTF Light" w:hAnsi="G마켓 산스 TTF Light"/>
        </w:rPr>
      </w:pPr>
      <w:r>
        <w:rPr>
          <w:rFonts w:ascii="G마켓 산스 TTF Light" w:eastAsia="G마켓 산스 TTF Light" w:hAnsi="G마켓 산스 TTF Light" w:hint="eastAsia"/>
        </w:rPr>
        <w:t xml:space="preserve"> </w:t>
      </w:r>
      <w:r>
        <w:rPr>
          <w:rFonts w:ascii="G마켓 산스 TTF Light" w:eastAsia="G마켓 산스 TTF Light" w:hAnsi="G마켓 산스 TTF Light"/>
        </w:rPr>
        <w:t>; Precision, Recall</w:t>
      </w:r>
      <w:r>
        <w:rPr>
          <w:rFonts w:ascii="G마켓 산스 TTF Light" w:eastAsia="G마켓 산스 TTF Light" w:hAnsi="G마켓 산스 TTF Light" w:hint="eastAsia"/>
        </w:rPr>
        <w:t>은 코드 상 직접 프린트하지 않았으나,</w:t>
      </w:r>
      <w:r>
        <w:rPr>
          <w:rFonts w:ascii="G마켓 산스 TTF Light" w:eastAsia="G마켓 산스 TTF Light" w:hAnsi="G마켓 산스 TTF Light"/>
        </w:rPr>
        <w:t xml:space="preserve"> F1-score</w:t>
      </w:r>
      <w:r>
        <w:rPr>
          <w:rFonts w:ascii="G마켓 산스 TTF Light" w:eastAsia="G마켓 산스 TTF Light" w:hAnsi="G마켓 산스 TTF Light" w:hint="eastAsia"/>
        </w:rPr>
        <w:t xml:space="preserve">은 포함되어 있음 </w:t>
      </w:r>
      <w:r w:rsidRPr="000040B3">
        <w:rPr>
          <w:rFonts w:ascii="G마켓 산스 TTF Light" w:eastAsia="G마켓 산스 TTF Light" w:hAnsi="G마켓 산스 TTF Light"/>
          <w:highlight w:val="green"/>
        </w:rPr>
        <w:t>(</w:t>
      </w:r>
      <w:r w:rsidRPr="000040B3">
        <w:rPr>
          <w:rFonts w:ascii="G마켓 산스 TTF Light" w:eastAsia="G마켓 산스 TTF Light" w:hAnsi="G마켓 산스 TTF Light" w:hint="eastAsia"/>
          <w:highlight w:val="green"/>
        </w:rPr>
        <w:t xml:space="preserve">발표 전 </w:t>
      </w:r>
      <w:proofErr w:type="spellStart"/>
      <w:r w:rsidRPr="000040B3">
        <w:rPr>
          <w:rFonts w:ascii="G마켓 산스 TTF Light" w:eastAsia="G마켓 산스 TTF Light" w:hAnsi="G마켓 산스 TTF Light" w:hint="eastAsia"/>
          <w:highlight w:val="green"/>
        </w:rPr>
        <w:t>수정요함</w:t>
      </w:r>
      <w:proofErr w:type="spellEnd"/>
      <w:r w:rsidRPr="000040B3">
        <w:rPr>
          <w:rFonts w:ascii="G마켓 산스 TTF Light" w:eastAsia="G마켓 산스 TTF Light" w:hAnsi="G마켓 산스 TTF Light" w:hint="eastAsia"/>
          <w:highlight w:val="green"/>
        </w:rPr>
        <w:t>)</w:t>
      </w:r>
    </w:p>
    <w:p w:rsidR="00E452B8" w:rsidRDefault="00E452B8">
      <w:pPr>
        <w:jc w:val="left"/>
        <w:rPr>
          <w:rFonts w:ascii="G마켓 산스 TTF Light" w:eastAsia="G마켓 산스 TTF Light" w:hAnsi="G마켓 산스 TTF Light"/>
        </w:rPr>
      </w:pPr>
    </w:p>
    <w:p w:rsidR="00E452B8" w:rsidRDefault="00E452B8">
      <w:pPr>
        <w:jc w:val="left"/>
        <w:rPr>
          <w:rFonts w:ascii="G마켓 산스 TTF Light" w:eastAsia="G마켓 산스 TTF Light" w:hAnsi="G마켓 산스 TTF Light"/>
        </w:rPr>
      </w:pPr>
      <w:r>
        <w:rPr>
          <w:rFonts w:ascii="G마켓 산스 TTF Light" w:eastAsia="G마켓 산스 TTF Light" w:hAnsi="G마켓 산스 TTF Light"/>
        </w:rPr>
        <w:t xml:space="preserve"># 3. </w:t>
      </w:r>
      <w:r>
        <w:rPr>
          <w:rFonts w:ascii="G마켓 산스 TTF Light" w:eastAsia="G마켓 산스 TTF Light" w:hAnsi="G마켓 산스 TTF Light" w:hint="eastAsia"/>
        </w:rPr>
        <w:t>실험결과</w:t>
      </w:r>
    </w:p>
    <w:p w:rsidR="00E452B8" w:rsidRDefault="00E452B8">
      <w:pPr>
        <w:jc w:val="left"/>
        <w:rPr>
          <w:rFonts w:ascii="G마켓 산스 TTF Light" w:eastAsia="G마켓 산스 TTF Light" w:hAnsi="G마켓 산스 TTF Light"/>
        </w:rPr>
      </w:pPr>
      <w:r>
        <w:rPr>
          <w:rFonts w:ascii="G마켓 산스 TTF Light" w:eastAsia="G마켓 산스 TTF Light" w:hAnsi="G마켓 산스 TTF Light"/>
        </w:rPr>
        <w:t xml:space="preserve">; </w:t>
      </w:r>
      <w:r>
        <w:rPr>
          <w:rFonts w:ascii="G마켓 산스 TTF Light" w:eastAsia="G마켓 산스 TTF Light" w:hAnsi="G마켓 산스 TTF Light" w:hint="eastAsia"/>
        </w:rPr>
        <w:t xml:space="preserve">내 모델은 약 </w:t>
      </w:r>
      <w:r>
        <w:rPr>
          <w:rFonts w:ascii="G마켓 산스 TTF Light" w:eastAsia="G마켓 산스 TTF Light" w:hAnsi="G마켓 산스 TTF Light"/>
        </w:rPr>
        <w:t>63%</w:t>
      </w:r>
      <w:r>
        <w:rPr>
          <w:rFonts w:ascii="G마켓 산스 TTF Light" w:eastAsia="G마켓 산스 TTF Light" w:hAnsi="G마켓 산스 TTF Light" w:hint="eastAsia"/>
        </w:rPr>
        <w:t>의</w:t>
      </w:r>
      <w:r>
        <w:rPr>
          <w:rFonts w:ascii="G마켓 산스 TTF Light" w:eastAsia="G마켓 산스 TTF Light" w:hAnsi="G마켓 산스 TTF Light"/>
        </w:rPr>
        <w:t xml:space="preserve"> </w:t>
      </w:r>
      <w:r>
        <w:rPr>
          <w:rFonts w:ascii="G마켓 산스 TTF Light" w:eastAsia="G마켓 산스 TTF Light" w:hAnsi="G마켓 산스 TTF Light" w:hint="eastAsia"/>
        </w:rPr>
        <w:t>평균 정확도를 보임</w:t>
      </w:r>
    </w:p>
    <w:p w:rsidR="00E452B8" w:rsidRDefault="00E452B8">
      <w:pPr>
        <w:pBdr>
          <w:bottom w:val="single" w:sz="6" w:space="1" w:color="auto"/>
        </w:pBdr>
        <w:jc w:val="left"/>
        <w:rPr>
          <w:rFonts w:ascii="G마켓 산스 TTF Light" w:eastAsia="G마켓 산스 TTF Light" w:hAnsi="G마켓 산스 TTF Light"/>
        </w:rPr>
      </w:pPr>
      <w:r>
        <w:rPr>
          <w:rFonts w:ascii="G마켓 산스 TTF Light" w:eastAsia="G마켓 산스 TTF Light" w:hAnsi="G마켓 산스 TTF Light"/>
        </w:rPr>
        <w:t xml:space="preserve">&lt;F1, Precision, Recall, Confusion Matrix </w:t>
      </w:r>
      <w:r>
        <w:rPr>
          <w:rFonts w:ascii="G마켓 산스 TTF Light" w:eastAsia="G마켓 산스 TTF Light" w:hAnsi="G마켓 산스 TTF Light" w:hint="eastAsia"/>
        </w:rPr>
        <w:t>모두를 성능 지표로 써야 함&gt;</w:t>
      </w:r>
    </w:p>
    <w:p w:rsidR="002C1113" w:rsidRDefault="002C1113">
      <w:pPr>
        <w:widowControl/>
        <w:wordWrap/>
        <w:autoSpaceDE/>
        <w:autoSpaceDN/>
        <w:rPr>
          <w:rFonts w:ascii="G마켓 산스 TTF Light" w:eastAsia="G마켓 산스 TTF Light" w:hAnsi="G마켓 산스 TTF Light"/>
        </w:rPr>
      </w:pPr>
      <w:r>
        <w:rPr>
          <w:rFonts w:ascii="G마켓 산스 TTF Light" w:eastAsia="G마켓 산스 TTF Light" w:hAnsi="G마켓 산스 TTF Light"/>
        </w:rPr>
        <w:br w:type="page"/>
      </w:r>
    </w:p>
    <w:p w:rsidR="002C1113" w:rsidRPr="002C1113" w:rsidRDefault="002C1113" w:rsidP="002C1113">
      <w:p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lastRenderedPageBreak/>
        <w:pict>
          <v:rect id="_x0000_i1221" style="width:0;height:1.5pt" o:hralign="center" o:hrstd="t" o:hr="t" fillcolor="#a0a0a0" stroked="f"/>
        </w:pict>
      </w:r>
    </w:p>
    <w:p w:rsidR="002C1113" w:rsidRPr="002C1113" w:rsidRDefault="002C1113" w:rsidP="002C1113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2C1113">
        <w:rPr>
          <w:rFonts w:ascii="G마켓 산스 TTF Light" w:eastAsia="G마켓 산스 TTF Light" w:hAnsi="G마켓 산스 TTF Light"/>
          <w:b/>
          <w:bCs/>
        </w:rPr>
        <w:t xml:space="preserve">EEG 기반 </w:t>
      </w:r>
      <w:proofErr w:type="spellStart"/>
      <w:r w:rsidRPr="002C1113">
        <w:rPr>
          <w:rFonts w:ascii="G마켓 산스 TTF Light" w:eastAsia="G마켓 산스 TTF Light" w:hAnsi="G마켓 산스 TTF Light"/>
          <w:b/>
          <w:bCs/>
        </w:rPr>
        <w:t>뇌전증</w:t>
      </w:r>
      <w:proofErr w:type="spellEnd"/>
      <w:r w:rsidRPr="002C1113">
        <w:rPr>
          <w:rFonts w:ascii="G마켓 산스 TTF Light" w:eastAsia="G마켓 산스 TTF Light" w:hAnsi="G마켓 산스 TTF Light"/>
          <w:b/>
          <w:bCs/>
        </w:rPr>
        <w:t xml:space="preserve"> 발작 예측 End-to-End 개발 발표자료</w:t>
      </w:r>
    </w:p>
    <w:p w:rsidR="002C1113" w:rsidRPr="002C1113" w:rsidRDefault="002C1113" w:rsidP="002C1113">
      <w:p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pict>
          <v:rect id="_x0000_i1222" style="width:0;height:1.5pt" o:hralign="center" o:hrstd="t" o:hr="t" fillcolor="#a0a0a0" stroked="f"/>
        </w:pict>
      </w:r>
    </w:p>
    <w:p w:rsidR="002C1113" w:rsidRPr="002C1113" w:rsidRDefault="002C1113" w:rsidP="002C1113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2C1113">
        <w:rPr>
          <w:rFonts w:ascii="G마켓 산스 TTF Light" w:eastAsia="G마켓 산스 TTF Light" w:hAnsi="G마켓 산스 TTF Light"/>
          <w:b/>
          <w:bCs/>
        </w:rPr>
        <w:t>1. 연구 목적 및 전체 프로세스 개요</w:t>
      </w:r>
    </w:p>
    <w:p w:rsidR="002C1113" w:rsidRPr="002C1113" w:rsidRDefault="002C1113" w:rsidP="002C1113">
      <w:pPr>
        <w:numPr>
          <w:ilvl w:val="0"/>
          <w:numId w:val="3"/>
        </w:numPr>
        <w:jc w:val="left"/>
        <w:rPr>
          <w:rFonts w:ascii="G마켓 산스 TTF Light" w:eastAsia="G마켓 산스 TTF Light" w:hAnsi="G마켓 산스 TTF Light"/>
        </w:rPr>
      </w:pPr>
      <w:proofErr w:type="spellStart"/>
      <w:r w:rsidRPr="002C1113">
        <w:rPr>
          <w:rFonts w:ascii="G마켓 산스 TTF Light" w:eastAsia="G마켓 산스 TTF Light" w:hAnsi="G마켓 산스 TTF Light"/>
        </w:rPr>
        <w:t>뇌전증</w:t>
      </w:r>
      <w:proofErr w:type="spellEnd"/>
      <w:r w:rsidRPr="002C1113">
        <w:rPr>
          <w:rFonts w:ascii="G마켓 산스 TTF Light" w:eastAsia="G마켓 산스 TTF Light" w:hAnsi="G마켓 산스 TTF Light"/>
        </w:rPr>
        <w:t xml:space="preserve"> 환자 </w:t>
      </w:r>
      <w:r w:rsidRPr="002C1113">
        <w:rPr>
          <w:rFonts w:ascii="G마켓 산스 TTF Light" w:eastAsia="G마켓 산스 TTF Light" w:hAnsi="G마켓 산스 TTF Light"/>
          <w:b/>
          <w:bCs/>
        </w:rPr>
        <w:t>실시간 발작 예측</w:t>
      </w:r>
      <w:r w:rsidRPr="002C1113">
        <w:rPr>
          <w:rFonts w:ascii="G마켓 산스 TTF Light" w:eastAsia="G마켓 산스 TTF Light" w:hAnsi="G마켓 산스 TTF Light"/>
        </w:rPr>
        <w:t>이라는 실질적 임상 문제 해결이 목표</w:t>
      </w:r>
    </w:p>
    <w:p w:rsidR="002C1113" w:rsidRPr="002C1113" w:rsidRDefault="002C1113" w:rsidP="002C1113">
      <w:pPr>
        <w:numPr>
          <w:ilvl w:val="0"/>
          <w:numId w:val="3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t xml:space="preserve">본 프로젝트는 </w:t>
      </w:r>
      <w:r w:rsidRPr="002C1113">
        <w:rPr>
          <w:rFonts w:ascii="G마켓 산스 TTF Light" w:eastAsia="G마켓 산스 TTF Light" w:hAnsi="G마켓 산스 TTF Light"/>
          <w:b/>
          <w:bCs/>
        </w:rPr>
        <w:t>데이터 수집 → 전처리 → 모델 개발 → 평가/해석 → 개선/피드백</w:t>
      </w:r>
      <w:r w:rsidRPr="002C1113">
        <w:rPr>
          <w:rFonts w:ascii="G마켓 산스 TTF Light" w:eastAsia="G마켓 산스 TTF Light" w:hAnsi="G마켓 산스 TTF Light"/>
        </w:rPr>
        <w:t>의 end-to-end 과정을 모두 직접 수행</w:t>
      </w:r>
    </w:p>
    <w:p w:rsidR="002C1113" w:rsidRPr="002C1113" w:rsidRDefault="002C1113" w:rsidP="002C1113">
      <w:p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pict>
          <v:rect id="_x0000_i1223" style="width:0;height:1.5pt" o:hralign="center" o:hrstd="t" o:hr="t" fillcolor="#a0a0a0" stroked="f"/>
        </w:pict>
      </w:r>
    </w:p>
    <w:p w:rsidR="002C1113" w:rsidRPr="002C1113" w:rsidRDefault="002C1113" w:rsidP="002C1113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2C1113">
        <w:rPr>
          <w:rFonts w:ascii="G마켓 산스 TTF Light" w:eastAsia="G마켓 산스 TTF Light" w:hAnsi="G마켓 산스 TTF Light"/>
          <w:b/>
          <w:bCs/>
        </w:rPr>
        <w:t>2. Step 1: 데이터 수집 및 탐색</w:t>
      </w:r>
    </w:p>
    <w:p w:rsidR="002C1113" w:rsidRPr="002C1113" w:rsidRDefault="002C1113" w:rsidP="002C1113">
      <w:pPr>
        <w:numPr>
          <w:ilvl w:val="0"/>
          <w:numId w:val="4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  <w:b/>
          <w:bCs/>
        </w:rPr>
        <w:t xml:space="preserve">공개 EEG </w:t>
      </w:r>
      <w:proofErr w:type="spellStart"/>
      <w:r w:rsidRPr="002C1113">
        <w:rPr>
          <w:rFonts w:ascii="G마켓 산스 TTF Light" w:eastAsia="G마켓 산스 TTF Light" w:hAnsi="G마켓 산스 TTF Light"/>
          <w:b/>
          <w:bCs/>
        </w:rPr>
        <w:t>데이터셋</w:t>
      </w:r>
      <w:proofErr w:type="spellEnd"/>
      <w:r w:rsidR="00514365">
        <w:rPr>
          <w:rFonts w:ascii="G마켓 산스 TTF Light" w:eastAsia="G마켓 산스 TTF Light" w:hAnsi="G마켓 산스 TTF Light"/>
          <w:b/>
          <w:bCs/>
        </w:rPr>
        <w:t>(CHB-MIT</w:t>
      </w:r>
      <w:r w:rsidRPr="002C1113">
        <w:rPr>
          <w:rFonts w:ascii="G마켓 산스 TTF Light" w:eastAsia="G마켓 산스 TTF Light" w:hAnsi="G마켓 산스 TTF Light"/>
          <w:b/>
          <w:bCs/>
        </w:rPr>
        <w:t>)</w:t>
      </w:r>
      <w:r w:rsidRPr="002C1113">
        <w:rPr>
          <w:rFonts w:ascii="G마켓 산스 TTF Light" w:eastAsia="G마켓 산스 TTF Light" w:hAnsi="G마켓 산스 TTF Light"/>
        </w:rPr>
        <w:t xml:space="preserve"> 확보</w:t>
      </w:r>
    </w:p>
    <w:p w:rsidR="002C1113" w:rsidRPr="002C1113" w:rsidRDefault="002C1113" w:rsidP="002C1113">
      <w:pPr>
        <w:numPr>
          <w:ilvl w:val="0"/>
          <w:numId w:val="4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t>원본 데이터는 수십 채널, 수십만 타임포인트로 구성 → 초기 데이터 용량, 채널 관리 부담</w:t>
      </w:r>
    </w:p>
    <w:p w:rsidR="002C1113" w:rsidRPr="002C1113" w:rsidRDefault="002C1113" w:rsidP="002C1113">
      <w:pPr>
        <w:numPr>
          <w:ilvl w:val="0"/>
          <w:numId w:val="4"/>
        </w:numPr>
        <w:jc w:val="left"/>
        <w:rPr>
          <w:rFonts w:ascii="G마켓 산스 TTF Light" w:eastAsia="G마켓 산스 TTF Light" w:hAnsi="G마켓 산스 TTF Light"/>
        </w:rPr>
      </w:pPr>
      <w:proofErr w:type="spellStart"/>
      <w:r w:rsidRPr="002C1113">
        <w:rPr>
          <w:rFonts w:ascii="G마켓 산스 TTF Light" w:eastAsia="G마켓 산스 TTF Light" w:hAnsi="G마켓 산스 TTF Light"/>
        </w:rPr>
        <w:t>샘플별</w:t>
      </w:r>
      <w:proofErr w:type="spellEnd"/>
      <w:r w:rsidRPr="002C1113">
        <w:rPr>
          <w:rFonts w:ascii="G마켓 산스 TTF Light" w:eastAsia="G마켓 산스 TTF Light" w:hAnsi="G마켓 산스 TTF Light"/>
        </w:rPr>
        <w:t xml:space="preserve"> 라벨(발작/</w:t>
      </w:r>
      <w:proofErr w:type="spellStart"/>
      <w:r w:rsidRPr="002C1113">
        <w:rPr>
          <w:rFonts w:ascii="G마켓 산스 TTF Light" w:eastAsia="G마켓 산스 TTF Light" w:hAnsi="G마켓 산스 TTF Light"/>
        </w:rPr>
        <w:t>비발작</w:t>
      </w:r>
      <w:proofErr w:type="spellEnd"/>
      <w:r w:rsidRPr="002C1113">
        <w:rPr>
          <w:rFonts w:ascii="G마켓 산스 TTF Light" w:eastAsia="G마켓 산스 TTF Light" w:hAnsi="G마켓 산스 TTF Light"/>
        </w:rPr>
        <w:t>) 정보 포함</w:t>
      </w:r>
    </w:p>
    <w:p w:rsidR="002C1113" w:rsidRPr="002C1113" w:rsidRDefault="002C1113" w:rsidP="002C1113">
      <w:p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pict>
          <v:rect id="_x0000_i1224" style="width:0;height:1.5pt" o:hralign="center" o:hrstd="t" o:hr="t" fillcolor="#a0a0a0" stroked="f"/>
        </w:pict>
      </w:r>
    </w:p>
    <w:p w:rsidR="002C1113" w:rsidRPr="002C1113" w:rsidRDefault="002C1113" w:rsidP="002C1113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2C1113">
        <w:rPr>
          <w:rFonts w:ascii="G마켓 산스 TTF Light" w:eastAsia="G마켓 산스 TTF Light" w:hAnsi="G마켓 산스 TTF Light"/>
          <w:b/>
          <w:bCs/>
        </w:rPr>
        <w:t xml:space="preserve">3. Step 2: 데이터 전처리 및 </w:t>
      </w:r>
      <w:proofErr w:type="spellStart"/>
      <w:r w:rsidRPr="002C1113">
        <w:rPr>
          <w:rFonts w:ascii="G마켓 산스 TTF Light" w:eastAsia="G마켓 산스 TTF Light" w:hAnsi="G마켓 산스 TTF Light"/>
          <w:b/>
          <w:bCs/>
        </w:rPr>
        <w:t>라벨링</w:t>
      </w:r>
      <w:proofErr w:type="spellEnd"/>
    </w:p>
    <w:p w:rsidR="002C1113" w:rsidRPr="002C1113" w:rsidRDefault="002C1113" w:rsidP="002C1113">
      <w:pPr>
        <w:numPr>
          <w:ilvl w:val="0"/>
          <w:numId w:val="5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  <w:b/>
          <w:bCs/>
        </w:rPr>
        <w:t>대표 8채널</w:t>
      </w:r>
      <w:r w:rsidRPr="002C1113">
        <w:rPr>
          <w:rFonts w:ascii="G마켓 산스 TTF Light" w:eastAsia="G마켓 산스 TTF Light" w:hAnsi="G마켓 산스 TTF Light"/>
        </w:rPr>
        <w:t>만 선별해 경량화 &amp; 주요 뇌 부위 신호 유지</w:t>
      </w:r>
    </w:p>
    <w:p w:rsidR="002C1113" w:rsidRPr="002C1113" w:rsidRDefault="002C1113" w:rsidP="002C1113">
      <w:pPr>
        <w:numPr>
          <w:ilvl w:val="0"/>
          <w:numId w:val="5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  <w:b/>
          <w:bCs/>
        </w:rPr>
        <w:t>슬라이딩 윈도우</w:t>
      </w:r>
      <w:r w:rsidRPr="002C1113">
        <w:rPr>
          <w:rFonts w:ascii="G마켓 산스 TTF Light" w:eastAsia="G마켓 산스 TTF Light" w:hAnsi="G마켓 산스 TTF Light"/>
        </w:rPr>
        <w:t xml:space="preserve"> (80타임포인트, 약 0.3~0.8초)로 데이터 쪼갬</w:t>
      </w:r>
    </w:p>
    <w:p w:rsidR="002C1113" w:rsidRPr="002C1113" w:rsidRDefault="002C1113" w:rsidP="002C1113">
      <w:pPr>
        <w:numPr>
          <w:ilvl w:val="0"/>
          <w:numId w:val="5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t>각 window마다 발작(1)/</w:t>
      </w:r>
      <w:proofErr w:type="spellStart"/>
      <w:r w:rsidRPr="002C1113">
        <w:rPr>
          <w:rFonts w:ascii="G마켓 산스 TTF Light" w:eastAsia="G마켓 산스 TTF Light" w:hAnsi="G마켓 산스 TTF Light"/>
        </w:rPr>
        <w:t>비발작</w:t>
      </w:r>
      <w:proofErr w:type="spellEnd"/>
      <w:r w:rsidRPr="002C1113">
        <w:rPr>
          <w:rFonts w:ascii="G마켓 산스 TTF Light" w:eastAsia="G마켓 산스 TTF Light" w:hAnsi="G마켓 산스 TTF Light"/>
        </w:rPr>
        <w:t>(0) 라벨 부여</w:t>
      </w:r>
    </w:p>
    <w:p w:rsidR="002C1113" w:rsidRPr="002C1113" w:rsidRDefault="002C1113" w:rsidP="002C1113">
      <w:pPr>
        <w:numPr>
          <w:ilvl w:val="0"/>
          <w:numId w:val="5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  <w:b/>
          <w:bCs/>
        </w:rPr>
        <w:t>어려움:</w:t>
      </w:r>
    </w:p>
    <w:p w:rsidR="002C1113" w:rsidRPr="002C1113" w:rsidRDefault="002C1113" w:rsidP="002C1113">
      <w:pPr>
        <w:numPr>
          <w:ilvl w:val="1"/>
          <w:numId w:val="5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t>채널/윈도우 선정 기준 반복 수정</w:t>
      </w:r>
    </w:p>
    <w:p w:rsidR="002C1113" w:rsidRPr="002C1113" w:rsidRDefault="002C1113" w:rsidP="002C1113">
      <w:pPr>
        <w:numPr>
          <w:ilvl w:val="1"/>
          <w:numId w:val="5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t xml:space="preserve">shape mismatch, 자동 </w:t>
      </w:r>
      <w:proofErr w:type="spellStart"/>
      <w:r w:rsidRPr="002C1113">
        <w:rPr>
          <w:rFonts w:ascii="G마켓 산스 TTF Light" w:eastAsia="G마켓 산스 TTF Light" w:hAnsi="G마켓 산스 TTF Light"/>
        </w:rPr>
        <w:t>라벨링</w:t>
      </w:r>
      <w:proofErr w:type="spellEnd"/>
      <w:r w:rsidRPr="002C1113">
        <w:rPr>
          <w:rFonts w:ascii="G마켓 산스 TTF Light" w:eastAsia="G마켓 산스 TTF Light" w:hAnsi="G마켓 산스 TTF Light"/>
        </w:rPr>
        <w:t xml:space="preserve"> 오류, 데이터 불균형 문제(</w:t>
      </w:r>
      <w:proofErr w:type="spellStart"/>
      <w:r w:rsidRPr="002C1113">
        <w:rPr>
          <w:rFonts w:ascii="G마켓 산스 TTF Light" w:eastAsia="G마켓 산스 TTF Light" w:hAnsi="G마켓 산스 TTF Light"/>
        </w:rPr>
        <w:t>비발작</w:t>
      </w:r>
      <w:proofErr w:type="spellEnd"/>
      <w:r w:rsidRPr="002C1113">
        <w:rPr>
          <w:rFonts w:ascii="G마켓 산스 TTF Light" w:eastAsia="G마켓 산스 TTF Light" w:hAnsi="G마켓 산스 TTF Light"/>
        </w:rPr>
        <w:t xml:space="preserve">&gt;&gt;발작)로 </w:t>
      </w:r>
      <w:proofErr w:type="spellStart"/>
      <w:r w:rsidRPr="002C1113">
        <w:rPr>
          <w:rFonts w:ascii="G마켓 산스 TTF Light" w:eastAsia="G마켓 산스 TTF Light" w:hAnsi="G마켓 산스 TTF Light"/>
        </w:rPr>
        <w:t>멘붕</w:t>
      </w:r>
      <w:proofErr w:type="spellEnd"/>
    </w:p>
    <w:p w:rsidR="002C1113" w:rsidRPr="002C1113" w:rsidRDefault="002C1113" w:rsidP="002C1113">
      <w:p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pict>
          <v:rect id="_x0000_i1225" style="width:0;height:1.5pt" o:hralign="center" o:hrstd="t" o:hr="t" fillcolor="#a0a0a0" stroked="f"/>
        </w:pict>
      </w:r>
    </w:p>
    <w:p w:rsidR="002C1113" w:rsidRPr="002C1113" w:rsidRDefault="002C1113" w:rsidP="002C1113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2C1113">
        <w:rPr>
          <w:rFonts w:ascii="G마켓 산스 TTF Light" w:eastAsia="G마켓 산스 TTF Light" w:hAnsi="G마켓 산스 TTF Light"/>
          <w:b/>
          <w:bCs/>
        </w:rPr>
        <w:t>4. Step 3: 모델 개발 및 구조 설계</w:t>
      </w:r>
    </w:p>
    <w:p w:rsidR="002C1113" w:rsidRPr="002C1113" w:rsidRDefault="002C1113" w:rsidP="002C1113">
      <w:pPr>
        <w:numPr>
          <w:ilvl w:val="0"/>
          <w:numId w:val="6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  <w:b/>
          <w:bCs/>
        </w:rPr>
        <w:t xml:space="preserve">1D CNN + </w:t>
      </w:r>
      <w:proofErr w:type="spellStart"/>
      <w:r w:rsidRPr="002C1113">
        <w:rPr>
          <w:rFonts w:ascii="G마켓 산스 TTF Light" w:eastAsia="G마켓 산스 TTF Light" w:hAnsi="G마켓 산스 TTF Light"/>
          <w:b/>
          <w:bCs/>
        </w:rPr>
        <w:t>BiLSTM</w:t>
      </w:r>
      <w:proofErr w:type="spellEnd"/>
      <w:r w:rsidRPr="002C1113">
        <w:rPr>
          <w:rFonts w:ascii="G마켓 산스 TTF Light" w:eastAsia="G마켓 산스 TTF Light" w:hAnsi="G마켓 산스 TTF Light"/>
        </w:rPr>
        <w:t xml:space="preserve"> 구조로 최종 선정</w:t>
      </w:r>
    </w:p>
    <w:p w:rsidR="002C1113" w:rsidRPr="002C1113" w:rsidRDefault="002C1113" w:rsidP="002C1113">
      <w:pPr>
        <w:numPr>
          <w:ilvl w:val="1"/>
          <w:numId w:val="6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t xml:space="preserve">CNN: </w:t>
      </w:r>
      <w:proofErr w:type="spellStart"/>
      <w:r w:rsidRPr="002C1113">
        <w:rPr>
          <w:rFonts w:ascii="G마켓 산스 TTF Light" w:eastAsia="G마켓 산스 TTF Light" w:hAnsi="G마켓 산스 TTF Light"/>
        </w:rPr>
        <w:t>채널별</w:t>
      </w:r>
      <w:proofErr w:type="spellEnd"/>
      <w:r w:rsidRPr="002C1113">
        <w:rPr>
          <w:rFonts w:ascii="G마켓 산스 TTF Light" w:eastAsia="G마켓 산스 TTF Light" w:hAnsi="G마켓 산스 TTF Light"/>
        </w:rPr>
        <w:t xml:space="preserve"> 신호 특징 추출</w:t>
      </w:r>
    </w:p>
    <w:p w:rsidR="002C1113" w:rsidRPr="002C1113" w:rsidRDefault="002C1113" w:rsidP="002C1113">
      <w:pPr>
        <w:numPr>
          <w:ilvl w:val="1"/>
          <w:numId w:val="6"/>
        </w:numPr>
        <w:jc w:val="left"/>
        <w:rPr>
          <w:rFonts w:ascii="G마켓 산스 TTF Light" w:eastAsia="G마켓 산스 TTF Light" w:hAnsi="G마켓 산스 TTF Light"/>
        </w:rPr>
      </w:pPr>
      <w:proofErr w:type="spellStart"/>
      <w:r w:rsidRPr="002C1113">
        <w:rPr>
          <w:rFonts w:ascii="G마켓 산스 TTF Light" w:eastAsia="G마켓 산스 TTF Light" w:hAnsi="G마켓 산스 TTF Light"/>
        </w:rPr>
        <w:t>BiLSTM</w:t>
      </w:r>
      <w:proofErr w:type="spellEnd"/>
      <w:r w:rsidRPr="002C1113">
        <w:rPr>
          <w:rFonts w:ascii="G마켓 산스 TTF Light" w:eastAsia="G마켓 산스 TTF Light" w:hAnsi="G마켓 산스 TTF Light"/>
        </w:rPr>
        <w:t>: 시간 흐름상 연속성 학습</w:t>
      </w:r>
    </w:p>
    <w:p w:rsidR="002C1113" w:rsidRPr="002C1113" w:rsidRDefault="002C1113" w:rsidP="002C1113">
      <w:pPr>
        <w:numPr>
          <w:ilvl w:val="1"/>
          <w:numId w:val="6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t>FC Layer: 이진 분류</w:t>
      </w:r>
    </w:p>
    <w:p w:rsidR="002C1113" w:rsidRPr="002C1113" w:rsidRDefault="002C1113" w:rsidP="002C1113">
      <w:pPr>
        <w:numPr>
          <w:ilvl w:val="0"/>
          <w:numId w:val="6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t>경량화(실제 적용 고려)와 성능 균형을 모두 추구</w:t>
      </w:r>
    </w:p>
    <w:p w:rsidR="002C1113" w:rsidRPr="002C1113" w:rsidRDefault="002C1113" w:rsidP="002C1113">
      <w:pPr>
        <w:numPr>
          <w:ilvl w:val="0"/>
          <w:numId w:val="6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  <w:b/>
          <w:bCs/>
        </w:rPr>
        <w:t>여러 구조 실험:</w:t>
      </w:r>
      <w:r w:rsidRPr="002C1113">
        <w:rPr>
          <w:rFonts w:ascii="G마켓 산스 TTF Light" w:eastAsia="G마켓 산스 TTF Light" w:hAnsi="G마켓 산스 TTF Light"/>
        </w:rPr>
        <w:t xml:space="preserve"> CNN, LSTM, </w:t>
      </w:r>
      <w:proofErr w:type="spellStart"/>
      <w:r w:rsidRPr="002C1113">
        <w:rPr>
          <w:rFonts w:ascii="G마켓 산스 TTF Light" w:eastAsia="G마켓 산스 TTF Light" w:hAnsi="G마켓 산스 TTF Light"/>
        </w:rPr>
        <w:t>BiLSTM</w:t>
      </w:r>
      <w:proofErr w:type="spellEnd"/>
      <w:r w:rsidRPr="002C1113">
        <w:rPr>
          <w:rFonts w:ascii="G마켓 산스 TTF Light" w:eastAsia="G마켓 산스 TTF Light" w:hAnsi="G마켓 산스 TTF Light"/>
        </w:rPr>
        <w:t>, 1D/2D</w:t>
      </w:r>
    </w:p>
    <w:p w:rsidR="002C1113" w:rsidRPr="002C1113" w:rsidRDefault="002C1113" w:rsidP="002C1113">
      <w:pPr>
        <w:numPr>
          <w:ilvl w:val="0"/>
          <w:numId w:val="6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  <w:b/>
          <w:bCs/>
        </w:rPr>
        <w:lastRenderedPageBreak/>
        <w:t>어려움:</w:t>
      </w:r>
    </w:p>
    <w:p w:rsidR="002C1113" w:rsidRPr="002C1113" w:rsidRDefault="002C1113" w:rsidP="002C1113">
      <w:pPr>
        <w:numPr>
          <w:ilvl w:val="1"/>
          <w:numId w:val="6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t xml:space="preserve">차원 변환, 입력 shape, </w:t>
      </w:r>
      <w:proofErr w:type="spellStart"/>
      <w:r w:rsidRPr="002C1113">
        <w:rPr>
          <w:rFonts w:ascii="G마켓 산스 TTF Light" w:eastAsia="G마켓 산스 TTF Light" w:hAnsi="G마켓 산스 TTF Light"/>
        </w:rPr>
        <w:t>파이토치</w:t>
      </w:r>
      <w:proofErr w:type="spellEnd"/>
      <w:r w:rsidRPr="002C1113">
        <w:rPr>
          <w:rFonts w:ascii="G마켓 산스 TTF Light" w:eastAsia="G마켓 산스 TTF Light" w:hAnsi="G마켓 산스 TTF Light"/>
        </w:rPr>
        <w:t xml:space="preserve"> 오류 다수 경험</w:t>
      </w:r>
    </w:p>
    <w:p w:rsidR="002C1113" w:rsidRPr="002C1113" w:rsidRDefault="002C1113" w:rsidP="002C1113">
      <w:pPr>
        <w:numPr>
          <w:ilvl w:val="1"/>
          <w:numId w:val="6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t xml:space="preserve">학습 중 </w:t>
      </w:r>
      <w:proofErr w:type="spellStart"/>
      <w:r w:rsidRPr="002C1113">
        <w:rPr>
          <w:rFonts w:ascii="G마켓 산스 TTF Light" w:eastAsia="G마켓 산스 TTF Light" w:hAnsi="G마켓 산스 TTF Light"/>
        </w:rPr>
        <w:t>NaN</w:t>
      </w:r>
      <w:proofErr w:type="spellEnd"/>
      <w:r w:rsidRPr="002C1113">
        <w:rPr>
          <w:rFonts w:ascii="G마켓 산스 TTF Light" w:eastAsia="G마켓 산스 TTF Light" w:hAnsi="G마켓 산스 TTF Light"/>
        </w:rPr>
        <w:t xml:space="preserve"> loss, 모델 저장/불러오기 오류 반복</w:t>
      </w:r>
    </w:p>
    <w:p w:rsidR="002C1113" w:rsidRPr="002C1113" w:rsidRDefault="002C1113" w:rsidP="002C1113">
      <w:p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pict>
          <v:rect id="_x0000_i1226" style="width:0;height:1.5pt" o:hralign="center" o:hrstd="t" o:hr="t" fillcolor="#a0a0a0" stroked="f"/>
        </w:pict>
      </w:r>
    </w:p>
    <w:p w:rsidR="002C1113" w:rsidRPr="002C1113" w:rsidRDefault="002C1113" w:rsidP="002C1113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2C1113">
        <w:rPr>
          <w:rFonts w:ascii="G마켓 산스 TTF Light" w:eastAsia="G마켓 산스 TTF Light" w:hAnsi="G마켓 산스 TTF Light"/>
          <w:b/>
          <w:bCs/>
        </w:rPr>
        <w:t>5. Step 4: 학습 및 교차 검증(Validation)</w:t>
      </w:r>
    </w:p>
    <w:p w:rsidR="002C1113" w:rsidRPr="002C1113" w:rsidRDefault="002C1113" w:rsidP="002C1113">
      <w:pPr>
        <w:numPr>
          <w:ilvl w:val="0"/>
          <w:numId w:val="7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  <w:b/>
          <w:bCs/>
        </w:rPr>
        <w:t>4-Fold Cross Validation</w:t>
      </w:r>
    </w:p>
    <w:p w:rsidR="002C1113" w:rsidRPr="002C1113" w:rsidRDefault="002C1113" w:rsidP="002C1113">
      <w:pPr>
        <w:numPr>
          <w:ilvl w:val="1"/>
          <w:numId w:val="7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t>환자 ID별로 fold 나누어 학습/평가 반복</w:t>
      </w:r>
    </w:p>
    <w:p w:rsidR="002C1113" w:rsidRPr="002C1113" w:rsidRDefault="002C1113" w:rsidP="002C1113">
      <w:pPr>
        <w:numPr>
          <w:ilvl w:val="1"/>
          <w:numId w:val="7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t xml:space="preserve">Fold별로 test set </w:t>
      </w:r>
      <w:proofErr w:type="spellStart"/>
      <w:r w:rsidRPr="002C1113">
        <w:rPr>
          <w:rFonts w:ascii="G마켓 산스 TTF Light" w:eastAsia="G마켓 산스 TTF Light" w:hAnsi="G마켓 산스 TTF Light"/>
        </w:rPr>
        <w:t>환자군을</w:t>
      </w:r>
      <w:proofErr w:type="spellEnd"/>
      <w:r w:rsidRPr="002C1113">
        <w:rPr>
          <w:rFonts w:ascii="G마켓 산스 TTF Light" w:eastAsia="G마켓 산스 TTF Light" w:hAnsi="G마켓 산스 TTF Light"/>
        </w:rPr>
        <w:t xml:space="preserve"> 바꾸며 성능 확인</w:t>
      </w:r>
    </w:p>
    <w:p w:rsidR="002C1113" w:rsidRPr="002C1113" w:rsidRDefault="002C1113" w:rsidP="002C1113">
      <w:pPr>
        <w:numPr>
          <w:ilvl w:val="0"/>
          <w:numId w:val="7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  <w:b/>
          <w:bCs/>
        </w:rPr>
        <w:t>자동화 코드, 반복 실험, 파일 관리 등에서 실수</w:t>
      </w:r>
    </w:p>
    <w:p w:rsidR="002C1113" w:rsidRPr="002C1113" w:rsidRDefault="002C1113" w:rsidP="002C1113">
      <w:pPr>
        <w:numPr>
          <w:ilvl w:val="1"/>
          <w:numId w:val="7"/>
        </w:numPr>
        <w:jc w:val="left"/>
        <w:rPr>
          <w:rFonts w:ascii="G마켓 산스 TTF Light" w:eastAsia="G마켓 산스 TTF Light" w:hAnsi="G마켓 산스 TTF Light"/>
        </w:rPr>
      </w:pPr>
      <w:proofErr w:type="spellStart"/>
      <w:r w:rsidRPr="002C1113">
        <w:rPr>
          <w:rFonts w:ascii="G마켓 산스 TTF Light" w:eastAsia="G마켓 산스 TTF Light" w:hAnsi="G마켓 산스 TTF Light"/>
        </w:rPr>
        <w:t>실험기록</w:t>
      </w:r>
      <w:proofErr w:type="spellEnd"/>
      <w:r w:rsidRPr="002C1113">
        <w:rPr>
          <w:rFonts w:ascii="G마켓 산스 TTF Light" w:eastAsia="G마켓 산스 TTF Light" w:hAnsi="G마켓 산스 TTF Light"/>
        </w:rPr>
        <w:t>/결과 표 한 번에 날린 경험</w:t>
      </w:r>
    </w:p>
    <w:p w:rsidR="002C1113" w:rsidRPr="002C1113" w:rsidRDefault="002C1113" w:rsidP="002C1113">
      <w:pPr>
        <w:numPr>
          <w:ilvl w:val="1"/>
          <w:numId w:val="7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t xml:space="preserve">K-fold 자동화 스크립트 디버깅, 실험 </w:t>
      </w:r>
      <w:proofErr w:type="spellStart"/>
      <w:r w:rsidRPr="002C1113">
        <w:rPr>
          <w:rFonts w:ascii="G마켓 산스 TTF Light" w:eastAsia="G마켓 산스 TTF Light" w:hAnsi="G마켓 산스 TTF Light"/>
        </w:rPr>
        <w:t>재현성</w:t>
      </w:r>
      <w:proofErr w:type="spellEnd"/>
      <w:r w:rsidRPr="002C1113">
        <w:rPr>
          <w:rFonts w:ascii="G마켓 산스 TTF Light" w:eastAsia="G마켓 산스 TTF Light" w:hAnsi="G마켓 산스 TTF Light"/>
        </w:rPr>
        <w:t xml:space="preserve"> 관리에 많은 시간 소요</w:t>
      </w:r>
    </w:p>
    <w:p w:rsidR="002C1113" w:rsidRPr="002C1113" w:rsidRDefault="002C1113" w:rsidP="002C1113">
      <w:p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pict>
          <v:rect id="_x0000_i1227" style="width:0;height:1.5pt" o:hralign="center" o:hrstd="t" o:hr="t" fillcolor="#a0a0a0" stroked="f"/>
        </w:pict>
      </w:r>
    </w:p>
    <w:p w:rsidR="002C1113" w:rsidRPr="002C1113" w:rsidRDefault="002C1113" w:rsidP="002C1113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2C1113">
        <w:rPr>
          <w:rFonts w:ascii="G마켓 산스 TTF Light" w:eastAsia="G마켓 산스 TTF Light" w:hAnsi="G마켓 산스 TTF Light"/>
          <w:b/>
          <w:bCs/>
        </w:rPr>
        <w:t>6. Step 5: 모델 평가 및 해석</w:t>
      </w:r>
    </w:p>
    <w:p w:rsidR="002C1113" w:rsidRPr="002C1113" w:rsidRDefault="002C1113" w:rsidP="002C1113">
      <w:pPr>
        <w:numPr>
          <w:ilvl w:val="0"/>
          <w:numId w:val="8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  <w:b/>
          <w:bCs/>
        </w:rPr>
        <w:t>성능 지표:</w:t>
      </w:r>
    </w:p>
    <w:p w:rsidR="002C1113" w:rsidRPr="002C1113" w:rsidRDefault="002C1113" w:rsidP="002C1113">
      <w:pPr>
        <w:numPr>
          <w:ilvl w:val="1"/>
          <w:numId w:val="8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t>Accuracy, AUC, F1-score, Precision, Recall, Confusion Matrix</w:t>
      </w:r>
    </w:p>
    <w:p w:rsidR="002C1113" w:rsidRPr="002C1113" w:rsidRDefault="002C1113" w:rsidP="002C1113">
      <w:pPr>
        <w:numPr>
          <w:ilvl w:val="0"/>
          <w:numId w:val="8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  <w:b/>
          <w:bCs/>
        </w:rPr>
        <w:t>불균형 데이터로 인해 F1-score, Recall 등 다각도 평가 필수</w:t>
      </w:r>
    </w:p>
    <w:p w:rsidR="002C1113" w:rsidRPr="002C1113" w:rsidRDefault="002C1113" w:rsidP="002C1113">
      <w:pPr>
        <w:numPr>
          <w:ilvl w:val="0"/>
          <w:numId w:val="8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  <w:b/>
          <w:bCs/>
        </w:rPr>
        <w:t>어려움:</w:t>
      </w:r>
    </w:p>
    <w:p w:rsidR="002C1113" w:rsidRPr="002C1113" w:rsidRDefault="002C1113" w:rsidP="002C1113">
      <w:pPr>
        <w:numPr>
          <w:ilvl w:val="1"/>
          <w:numId w:val="8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t>교수님 피드백 받고서야 평가지표 중요성 깊게 이해</w:t>
      </w:r>
    </w:p>
    <w:p w:rsidR="002C1113" w:rsidRPr="002C1113" w:rsidRDefault="002C1113" w:rsidP="002C1113">
      <w:pPr>
        <w:numPr>
          <w:ilvl w:val="1"/>
          <w:numId w:val="8"/>
        </w:numPr>
        <w:jc w:val="left"/>
        <w:rPr>
          <w:rFonts w:ascii="G마켓 산스 TTF Light" w:eastAsia="G마켓 산스 TTF Light" w:hAnsi="G마켓 산스 TTF Light"/>
        </w:rPr>
      </w:pPr>
      <w:proofErr w:type="spellStart"/>
      <w:r w:rsidRPr="002C1113">
        <w:rPr>
          <w:rFonts w:ascii="G마켓 산스 TTF Light" w:eastAsia="G마켓 산스 TTF Light" w:hAnsi="G마켓 산스 TTF Light"/>
        </w:rPr>
        <w:t>혼동행렬</w:t>
      </w:r>
      <w:proofErr w:type="spellEnd"/>
      <w:r w:rsidRPr="002C1113">
        <w:rPr>
          <w:rFonts w:ascii="G마켓 산스 TTF Light" w:eastAsia="G마켓 산스 TTF Light" w:hAnsi="G마켓 산스 TTF Light"/>
        </w:rPr>
        <w:t>, F1-score 등 해석/설명 숙달에 시간 소요</w:t>
      </w:r>
    </w:p>
    <w:p w:rsidR="002C1113" w:rsidRPr="002C1113" w:rsidRDefault="002C1113" w:rsidP="002C1113">
      <w:pPr>
        <w:numPr>
          <w:ilvl w:val="0"/>
          <w:numId w:val="8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  <w:b/>
          <w:bCs/>
        </w:rPr>
        <w:t>결과:</w:t>
      </w:r>
    </w:p>
    <w:p w:rsidR="002C1113" w:rsidRPr="002C1113" w:rsidRDefault="002C1113" w:rsidP="002C1113">
      <w:pPr>
        <w:numPr>
          <w:ilvl w:val="1"/>
          <w:numId w:val="8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t>정확도 평균 약 63%,</w:t>
      </w:r>
    </w:p>
    <w:p w:rsidR="002C1113" w:rsidRPr="002C1113" w:rsidRDefault="002C1113" w:rsidP="002C1113">
      <w:pPr>
        <w:numPr>
          <w:ilvl w:val="1"/>
          <w:numId w:val="8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t>F1-score/Recall 낮은 경우가 많음 → “정확도만으론 의미 없음” 깨달음</w:t>
      </w:r>
    </w:p>
    <w:p w:rsidR="002C1113" w:rsidRPr="002C1113" w:rsidRDefault="002C1113" w:rsidP="002C1113">
      <w:p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pict>
          <v:rect id="_x0000_i1228" style="width:0;height:1.5pt" o:hralign="center" o:hrstd="t" o:hr="t" fillcolor="#a0a0a0" stroked="f"/>
        </w:pict>
      </w:r>
    </w:p>
    <w:p w:rsidR="002C1113" w:rsidRPr="002C1113" w:rsidRDefault="002C1113" w:rsidP="002C1113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2C1113">
        <w:rPr>
          <w:rFonts w:ascii="G마켓 산스 TTF Light" w:eastAsia="G마켓 산스 TTF Light" w:hAnsi="G마켓 산스 TTF Light"/>
          <w:b/>
          <w:bCs/>
        </w:rPr>
        <w:t>7. Step 6: 개선, 피드백, 실제 적용 고민</w:t>
      </w:r>
    </w:p>
    <w:p w:rsidR="002C1113" w:rsidRPr="002C1113" w:rsidRDefault="002C1113" w:rsidP="002C1113">
      <w:pPr>
        <w:numPr>
          <w:ilvl w:val="0"/>
          <w:numId w:val="9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  <w:b/>
          <w:bCs/>
        </w:rPr>
        <w:t>모델 한계 및 개선 방향:</w:t>
      </w:r>
    </w:p>
    <w:p w:rsidR="002C1113" w:rsidRPr="002C1113" w:rsidRDefault="002C1113" w:rsidP="002C1113">
      <w:pPr>
        <w:numPr>
          <w:ilvl w:val="1"/>
          <w:numId w:val="9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t>더 많은 채널, 윈도우, 데이터 증강 등 실험 필요</w:t>
      </w:r>
    </w:p>
    <w:p w:rsidR="002C1113" w:rsidRPr="002C1113" w:rsidRDefault="002C1113" w:rsidP="002C1113">
      <w:pPr>
        <w:numPr>
          <w:ilvl w:val="1"/>
          <w:numId w:val="9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t xml:space="preserve">SMOTE, </w:t>
      </w:r>
      <w:proofErr w:type="spellStart"/>
      <w:r w:rsidRPr="002C1113">
        <w:rPr>
          <w:rFonts w:ascii="G마켓 산스 TTF Light" w:eastAsia="G마켓 산스 TTF Light" w:hAnsi="G마켓 산스 TTF Light"/>
        </w:rPr>
        <w:t>pos_weight</w:t>
      </w:r>
      <w:proofErr w:type="spellEnd"/>
      <w:r w:rsidRPr="002C1113">
        <w:rPr>
          <w:rFonts w:ascii="G마켓 산스 TTF Light" w:eastAsia="G마켓 산스 TTF Light" w:hAnsi="G마켓 산스 TTF Light"/>
        </w:rPr>
        <w:t xml:space="preserve"> 등 다양한 불균형 데이터 처리 시도</w:t>
      </w:r>
    </w:p>
    <w:p w:rsidR="002C1113" w:rsidRPr="002C1113" w:rsidRDefault="002C1113" w:rsidP="002C1113">
      <w:pPr>
        <w:numPr>
          <w:ilvl w:val="0"/>
          <w:numId w:val="9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  <w:b/>
          <w:bCs/>
        </w:rPr>
        <w:t>실제 의료 적용 관점:</w:t>
      </w:r>
    </w:p>
    <w:p w:rsidR="002C1113" w:rsidRPr="002C1113" w:rsidRDefault="002C1113" w:rsidP="002C1113">
      <w:pPr>
        <w:numPr>
          <w:ilvl w:val="1"/>
          <w:numId w:val="9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lastRenderedPageBreak/>
        <w:t>실시간 구현 가능성, 오진/놓침 최소화에 집중</w:t>
      </w:r>
    </w:p>
    <w:p w:rsidR="002C1113" w:rsidRPr="002C1113" w:rsidRDefault="002C1113" w:rsidP="002C1113">
      <w:pPr>
        <w:numPr>
          <w:ilvl w:val="0"/>
          <w:numId w:val="9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  <w:b/>
          <w:bCs/>
        </w:rPr>
        <w:t>정신적 어려움:</w:t>
      </w:r>
    </w:p>
    <w:p w:rsidR="002C1113" w:rsidRPr="002C1113" w:rsidRDefault="002C1113" w:rsidP="002C1113">
      <w:pPr>
        <w:numPr>
          <w:ilvl w:val="1"/>
          <w:numId w:val="9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t xml:space="preserve">시행착오, 자책, </w:t>
      </w:r>
      <w:proofErr w:type="spellStart"/>
      <w:r w:rsidRPr="002C1113">
        <w:rPr>
          <w:rFonts w:ascii="G마켓 산스 TTF Light" w:eastAsia="G마켓 산스 TTF Light" w:hAnsi="G마켓 산스 TTF Light"/>
        </w:rPr>
        <w:t>포기욕구와</w:t>
      </w:r>
      <w:proofErr w:type="spellEnd"/>
      <w:r w:rsidRPr="002C1113">
        <w:rPr>
          <w:rFonts w:ascii="G마켓 산스 TTF Light" w:eastAsia="G마켓 산스 TTF Light" w:hAnsi="G마켓 산스 TTF Light"/>
        </w:rPr>
        <w:t xml:space="preserve"> 씨름하면서도, 솔직하게 시행착오 경험 공유</w:t>
      </w:r>
    </w:p>
    <w:p w:rsidR="002C1113" w:rsidRPr="002C1113" w:rsidRDefault="002C1113" w:rsidP="002C1113">
      <w:p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pict>
          <v:rect id="_x0000_i1229" style="width:0;height:1.5pt" o:hralign="center" o:hrstd="t" o:hr="t" fillcolor="#a0a0a0" stroked="f"/>
        </w:pict>
      </w:r>
    </w:p>
    <w:p w:rsidR="002C1113" w:rsidRPr="002C1113" w:rsidRDefault="002C1113" w:rsidP="002C1113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2C1113">
        <w:rPr>
          <w:rFonts w:ascii="G마켓 산스 TTF Light" w:eastAsia="G마켓 산스 TTF Light" w:hAnsi="G마켓 산스 TTF Light"/>
          <w:b/>
          <w:bCs/>
        </w:rPr>
        <w:t>8. 결론 및 Q&amp;A</w:t>
      </w:r>
    </w:p>
    <w:p w:rsidR="002C1113" w:rsidRPr="002C1113" w:rsidRDefault="002C1113" w:rsidP="002C1113">
      <w:pPr>
        <w:numPr>
          <w:ilvl w:val="0"/>
          <w:numId w:val="10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t>“End-to-End 전체 과정을 직접 경험하며,</w:t>
      </w:r>
      <w:r w:rsidRPr="002C1113">
        <w:rPr>
          <w:rFonts w:ascii="G마켓 산스 TTF Light" w:eastAsia="G마켓 산스 TTF Light" w:hAnsi="G마켓 산스 TTF Light"/>
        </w:rPr>
        <w:br/>
        <w:t>데이터부터 임상적 의미까지 고민하는 진짜 연구자의 자세를 배웠다.”</w:t>
      </w:r>
    </w:p>
    <w:p w:rsidR="002C1113" w:rsidRPr="002C1113" w:rsidRDefault="002C1113" w:rsidP="002C1113">
      <w:pPr>
        <w:numPr>
          <w:ilvl w:val="0"/>
          <w:numId w:val="10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  <w:b/>
          <w:bCs/>
        </w:rPr>
        <w:t>Q&amp;A:</w:t>
      </w:r>
    </w:p>
    <w:p w:rsidR="002C1113" w:rsidRPr="002C1113" w:rsidRDefault="002C1113" w:rsidP="002C1113">
      <w:pPr>
        <w:numPr>
          <w:ilvl w:val="1"/>
          <w:numId w:val="10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t>왜 End-to-End가 중요한가?</w:t>
      </w:r>
    </w:p>
    <w:p w:rsidR="002C1113" w:rsidRPr="002C1113" w:rsidRDefault="002C1113" w:rsidP="002C1113">
      <w:pPr>
        <w:numPr>
          <w:ilvl w:val="1"/>
          <w:numId w:val="10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t>각 단계별 현실적 어려움과 극복 사례</w:t>
      </w:r>
    </w:p>
    <w:p w:rsidR="002C1113" w:rsidRPr="002C1113" w:rsidRDefault="002C1113" w:rsidP="002C1113">
      <w:pPr>
        <w:numPr>
          <w:ilvl w:val="1"/>
          <w:numId w:val="10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t>실제 의료 데이터로 확장할 때 고려해야 할 점</w:t>
      </w:r>
    </w:p>
    <w:p w:rsidR="002C1113" w:rsidRPr="002C1113" w:rsidRDefault="002C1113" w:rsidP="002C1113">
      <w:pPr>
        <w:numPr>
          <w:ilvl w:val="1"/>
          <w:numId w:val="10"/>
        </w:num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t>발작/</w:t>
      </w:r>
      <w:proofErr w:type="spellStart"/>
      <w:r w:rsidRPr="002C1113">
        <w:rPr>
          <w:rFonts w:ascii="G마켓 산스 TTF Light" w:eastAsia="G마켓 산스 TTF Light" w:hAnsi="G마켓 산스 TTF Light"/>
        </w:rPr>
        <w:t>비발작</w:t>
      </w:r>
      <w:proofErr w:type="spellEnd"/>
      <w:r w:rsidRPr="002C1113">
        <w:rPr>
          <w:rFonts w:ascii="G마켓 산스 TTF Light" w:eastAsia="G마켓 산스 TTF Light" w:hAnsi="G마켓 산스 TTF Light"/>
        </w:rPr>
        <w:t xml:space="preserve"> 불균형 데이터의 진짜 난이도와 </w:t>
      </w:r>
      <w:proofErr w:type="spellStart"/>
      <w:r w:rsidRPr="002C1113">
        <w:rPr>
          <w:rFonts w:ascii="G마켓 산스 TTF Light" w:eastAsia="G마켓 산스 TTF Light" w:hAnsi="G마켓 산스 TTF Light"/>
        </w:rPr>
        <w:t>대처법</w:t>
      </w:r>
      <w:proofErr w:type="spellEnd"/>
    </w:p>
    <w:p w:rsidR="002C1113" w:rsidRPr="002C1113" w:rsidRDefault="002C1113" w:rsidP="002C1113">
      <w:p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pict>
          <v:rect id="_x0000_i1230" style="width:0;height:1.5pt" o:hralign="center" o:hrstd="t" o:hr="t" fillcolor="#a0a0a0" stroked="f"/>
        </w:pict>
      </w:r>
    </w:p>
    <w:p w:rsidR="002C1113" w:rsidRPr="002C1113" w:rsidRDefault="002C1113" w:rsidP="002C1113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2C1113">
        <w:rPr>
          <w:rFonts w:ascii="G마켓 산스 TTF Light" w:eastAsia="G마켓 산스 TTF Light" w:hAnsi="G마켓 산스 TTF Light"/>
          <w:b/>
          <w:bCs/>
        </w:rPr>
        <w:t>9. 한 줄 요약</w:t>
      </w:r>
    </w:p>
    <w:p w:rsidR="002C1113" w:rsidRPr="002C1113" w:rsidRDefault="002C1113" w:rsidP="002C1113">
      <w:p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t>“EEG 발작 예측 AI는 데이터 준비부터 임상 적용까지, 모든 단계를 스스로 경험하며 시행착오를 통해 성장하는 과정이었다.”</w:t>
      </w:r>
    </w:p>
    <w:p w:rsidR="002C1113" w:rsidRPr="002C1113" w:rsidRDefault="002C1113" w:rsidP="002C1113">
      <w:pPr>
        <w:jc w:val="left"/>
        <w:rPr>
          <w:rFonts w:ascii="G마켓 산스 TTF Light" w:eastAsia="G마켓 산스 TTF Light" w:hAnsi="G마켓 산스 TTF Light"/>
        </w:rPr>
      </w:pPr>
      <w:r w:rsidRPr="002C1113">
        <w:rPr>
          <w:rFonts w:ascii="G마켓 산스 TTF Light" w:eastAsia="G마켓 산스 TTF Light" w:hAnsi="G마켓 산스 TTF Light"/>
        </w:rPr>
        <w:pict>
          <v:rect id="_x0000_i1231" style="width:0;height:1.5pt" o:hralign="center" o:hrstd="t" o:hr="t" fillcolor="#a0a0a0" stroked="f"/>
        </w:pict>
      </w:r>
    </w:p>
    <w:p w:rsidR="004D1B59" w:rsidRDefault="004D1B59">
      <w:pPr>
        <w:widowControl/>
        <w:wordWrap/>
        <w:autoSpaceDE/>
        <w:autoSpaceDN/>
        <w:rPr>
          <w:rFonts w:ascii="G마켓 산스 TTF Light" w:eastAsia="G마켓 산스 TTF Light" w:hAnsi="G마켓 산스 TTF Light"/>
        </w:rPr>
      </w:pPr>
      <w:r>
        <w:rPr>
          <w:rFonts w:ascii="G마켓 산스 TTF Light" w:eastAsia="G마켓 산스 TTF Light" w:hAnsi="G마켓 산스 TTF Light"/>
        </w:rPr>
        <w:br w:type="page"/>
      </w:r>
    </w:p>
    <w:p w:rsidR="004D1B59" w:rsidRPr="004D1B59" w:rsidRDefault="004D1B59" w:rsidP="004D1B59">
      <w:pPr>
        <w:jc w:val="left"/>
        <w:rPr>
          <w:rFonts w:ascii="G마켓 산스 TTF Light" w:eastAsia="G마켓 산스 TTF Light" w:hAnsi="G마켓 산스 TTF Light"/>
        </w:rPr>
      </w:pPr>
      <w:r w:rsidRPr="004D1B59">
        <w:rPr>
          <w:rFonts w:ascii="G마켓 산스 TTF Light" w:eastAsia="G마켓 산스 TTF Light" w:hAnsi="G마켓 산스 TTF Light"/>
        </w:rPr>
        <w:lastRenderedPageBreak/>
        <w:pict>
          <v:rect id="_x0000_i1338" style="width:0;height:1.5pt" o:hralign="center" o:hrstd="t" o:hr="t" fillcolor="#a0a0a0" stroked="f"/>
        </w:pict>
      </w:r>
    </w:p>
    <w:p w:rsidR="004D1B59" w:rsidRPr="004D1B59" w:rsidRDefault="004D1B59" w:rsidP="004D1B59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4D1B59">
        <w:rPr>
          <w:rFonts w:ascii="G마켓 산스 TTF Light" w:eastAsia="G마켓 산스 TTF Light" w:hAnsi="G마켓 산스 TTF Light"/>
          <w:b/>
          <w:bCs/>
        </w:rPr>
        <w:t xml:space="preserve">1. 발작 vs </w:t>
      </w:r>
      <w:proofErr w:type="spellStart"/>
      <w:r w:rsidRPr="004D1B59">
        <w:rPr>
          <w:rFonts w:ascii="G마켓 산스 TTF Light" w:eastAsia="G마켓 산스 TTF Light" w:hAnsi="G마켓 산스 TTF Light"/>
          <w:b/>
          <w:bCs/>
        </w:rPr>
        <w:t>비발작</w:t>
      </w:r>
      <w:proofErr w:type="spellEnd"/>
      <w:r w:rsidRPr="004D1B59">
        <w:rPr>
          <w:rFonts w:ascii="G마켓 산스 TTF Light" w:eastAsia="G마켓 산스 TTF Light" w:hAnsi="G마켓 산스 TTF Light"/>
          <w:b/>
          <w:bCs/>
        </w:rPr>
        <w:t xml:space="preserve"> 비율 몰라도 괜찮은 이유</w:t>
      </w:r>
    </w:p>
    <w:p w:rsidR="004D1B59" w:rsidRPr="004D1B59" w:rsidRDefault="004D1B59" w:rsidP="004D1B59">
      <w:pPr>
        <w:numPr>
          <w:ilvl w:val="0"/>
          <w:numId w:val="11"/>
        </w:numPr>
        <w:jc w:val="left"/>
        <w:rPr>
          <w:rFonts w:ascii="G마켓 산스 TTF Light" w:eastAsia="G마켓 산스 TTF Light" w:hAnsi="G마켓 산스 TTF Light"/>
        </w:rPr>
      </w:pPr>
      <w:r w:rsidRPr="004D1B59">
        <w:rPr>
          <w:rFonts w:ascii="G마켓 산스 TTF Light" w:eastAsia="G마켓 산스 TTF Light" w:hAnsi="G마켓 산스 TTF Light"/>
        </w:rPr>
        <w:t xml:space="preserve">EEG </w:t>
      </w:r>
      <w:proofErr w:type="spellStart"/>
      <w:r w:rsidRPr="004D1B59">
        <w:rPr>
          <w:rFonts w:ascii="G마켓 산스 TTF Light" w:eastAsia="G마켓 산스 TTF Light" w:hAnsi="G마켓 산스 TTF Light"/>
        </w:rPr>
        <w:t>뇌전증</w:t>
      </w:r>
      <w:proofErr w:type="spellEnd"/>
      <w:r w:rsidRPr="004D1B59">
        <w:rPr>
          <w:rFonts w:ascii="G마켓 산스 TTF Light" w:eastAsia="G마켓 산스 TTF Light" w:hAnsi="G마켓 산스 TTF Light"/>
        </w:rPr>
        <w:t xml:space="preserve"> 데이터셋에서 </w:t>
      </w:r>
      <w:proofErr w:type="spellStart"/>
      <w:r w:rsidRPr="004D1B59">
        <w:rPr>
          <w:rFonts w:ascii="G마켓 산스 TTF Light" w:eastAsia="G마켓 산스 TTF Light" w:hAnsi="G마켓 산스 TTF Light"/>
          <w:b/>
          <w:bCs/>
        </w:rPr>
        <w:t>비발작</w:t>
      </w:r>
      <w:proofErr w:type="spellEnd"/>
      <w:r w:rsidRPr="004D1B59">
        <w:rPr>
          <w:rFonts w:ascii="G마켓 산스 TTF Light" w:eastAsia="G마켓 산스 TTF Light" w:hAnsi="G마켓 산스 TTF Light"/>
          <w:b/>
          <w:bCs/>
        </w:rPr>
        <w:t>(0)</w:t>
      </w:r>
      <w:r w:rsidRPr="004D1B59">
        <w:rPr>
          <w:rFonts w:ascii="G마켓 산스 TTF Light" w:eastAsia="G마켓 산스 TTF Light" w:hAnsi="G마켓 산스 TTF Light"/>
        </w:rPr>
        <w:t xml:space="preserve"> 데이터가 </w:t>
      </w:r>
      <w:r w:rsidRPr="004D1B59">
        <w:rPr>
          <w:rFonts w:ascii="G마켓 산스 TTF Light" w:eastAsia="G마켓 산스 TTF Light" w:hAnsi="G마켓 산스 TTF Light"/>
          <w:b/>
          <w:bCs/>
        </w:rPr>
        <w:t>진짜 압도적으로 많음.</w:t>
      </w:r>
      <w:r w:rsidRPr="004D1B59">
        <w:rPr>
          <w:rFonts w:ascii="G마켓 산스 TTF Light" w:eastAsia="G마켓 산스 TTF Light" w:hAnsi="G마켓 산스 TTF Light"/>
        </w:rPr>
        <w:br/>
        <w:t xml:space="preserve">(보통 95% 이상 </w:t>
      </w:r>
      <w:proofErr w:type="spellStart"/>
      <w:r w:rsidRPr="004D1B59">
        <w:rPr>
          <w:rFonts w:ascii="G마켓 산스 TTF Light" w:eastAsia="G마켓 산스 TTF Light" w:hAnsi="G마켓 산스 TTF Light"/>
        </w:rPr>
        <w:t>비발작</w:t>
      </w:r>
      <w:proofErr w:type="spellEnd"/>
      <w:r w:rsidRPr="004D1B59">
        <w:rPr>
          <w:rFonts w:ascii="G마켓 산스 TTF Light" w:eastAsia="G마켓 산스 TTF Light" w:hAnsi="G마켓 산스 TTF Light"/>
        </w:rPr>
        <w:t>, 5%도 안 되는 발작 샘플이 일반적)</w:t>
      </w:r>
    </w:p>
    <w:p w:rsidR="004D1B59" w:rsidRPr="004D1B59" w:rsidRDefault="004D1B59" w:rsidP="004D1B59">
      <w:pPr>
        <w:numPr>
          <w:ilvl w:val="0"/>
          <w:numId w:val="11"/>
        </w:numPr>
        <w:jc w:val="left"/>
        <w:rPr>
          <w:rFonts w:ascii="G마켓 산스 TTF Light" w:eastAsia="G마켓 산스 TTF Light" w:hAnsi="G마켓 산스 TTF Light"/>
        </w:rPr>
      </w:pPr>
      <w:r w:rsidRPr="004D1B59">
        <w:rPr>
          <w:rFonts w:ascii="G마켓 산스 TTF Light" w:eastAsia="G마켓 산스 TTF Light" w:hAnsi="G마켓 산스 TTF Light"/>
        </w:rPr>
        <w:t xml:space="preserve">실제 임상 환경도 마찬가지: </w:t>
      </w:r>
      <w:r w:rsidRPr="004D1B59">
        <w:rPr>
          <w:rFonts w:ascii="G마켓 산스 TTF Light" w:eastAsia="G마켓 산스 TTF Light" w:hAnsi="G마켓 산스 TTF Light"/>
          <w:b/>
          <w:bCs/>
        </w:rPr>
        <w:t xml:space="preserve">환자 </w:t>
      </w:r>
      <w:proofErr w:type="spellStart"/>
      <w:r w:rsidRPr="004D1B59">
        <w:rPr>
          <w:rFonts w:ascii="G마켓 산스 TTF Light" w:eastAsia="G마켓 산스 TTF Light" w:hAnsi="G마켓 산스 TTF Light"/>
          <w:b/>
          <w:bCs/>
        </w:rPr>
        <w:t>하루종일</w:t>
      </w:r>
      <w:proofErr w:type="spellEnd"/>
      <w:r w:rsidRPr="004D1B59">
        <w:rPr>
          <w:rFonts w:ascii="G마켓 산스 TTF Light" w:eastAsia="G마켓 산스 TTF Light" w:hAnsi="G마켓 산스 TTF Light"/>
          <w:b/>
          <w:bCs/>
        </w:rPr>
        <w:t xml:space="preserve"> 모니터링해도 발작 순간은 </w:t>
      </w:r>
      <w:proofErr w:type="spellStart"/>
      <w:r w:rsidRPr="004D1B59">
        <w:rPr>
          <w:rFonts w:ascii="G마켓 산스 TTF Light" w:eastAsia="G마켓 산스 TTF Light" w:hAnsi="G마켓 산스 TTF Light"/>
          <w:b/>
          <w:bCs/>
        </w:rPr>
        <w:t>잠깐뿐</w:t>
      </w:r>
      <w:proofErr w:type="spellEnd"/>
    </w:p>
    <w:p w:rsidR="004D1B59" w:rsidRPr="004D1B59" w:rsidRDefault="004D1B59" w:rsidP="004D1B59">
      <w:pPr>
        <w:numPr>
          <w:ilvl w:val="0"/>
          <w:numId w:val="11"/>
        </w:numPr>
        <w:jc w:val="left"/>
        <w:rPr>
          <w:rFonts w:ascii="G마켓 산스 TTF Light" w:eastAsia="G마켓 산스 TTF Light" w:hAnsi="G마켓 산스 TTF Light"/>
        </w:rPr>
      </w:pPr>
      <w:r w:rsidRPr="004D1B59">
        <w:rPr>
          <w:rFonts w:ascii="G마켓 산스 TTF Light" w:eastAsia="G마켓 산스 TTF Light" w:hAnsi="G마켓 산스 TTF Light"/>
        </w:rPr>
        <w:t xml:space="preserve">그래서 </w:t>
      </w:r>
      <w:r w:rsidRPr="004D1B59">
        <w:rPr>
          <w:rFonts w:ascii="G마켓 산스 TTF Light" w:eastAsia="G마켓 산스 TTF Light" w:hAnsi="G마켓 산스 TTF Light"/>
          <w:b/>
          <w:bCs/>
        </w:rPr>
        <w:t>데이터 분포 직접 확인, 비율 파악, 그리고 왜 그게 중요한지</w:t>
      </w:r>
      <w:r w:rsidRPr="004D1B59">
        <w:rPr>
          <w:rFonts w:ascii="G마켓 산스 TTF Light" w:eastAsia="G마켓 산스 TTF Light" w:hAnsi="G마켓 산스 TTF Light"/>
        </w:rPr>
        <w:t xml:space="preserve"> 깨닫는 과정이</w:t>
      </w:r>
      <w:r w:rsidRPr="004D1B59">
        <w:rPr>
          <w:rFonts w:ascii="G마켓 산스 TTF Light" w:eastAsia="G마켓 산스 TTF Light" w:hAnsi="G마켓 산스 TTF Light"/>
        </w:rPr>
        <w:br/>
        <w:t>연구자가 성장하는 진짜 포인트임!</w:t>
      </w:r>
    </w:p>
    <w:p w:rsidR="004D1B59" w:rsidRPr="004D1B59" w:rsidRDefault="004D1B59" w:rsidP="004D1B59">
      <w:pPr>
        <w:jc w:val="left"/>
        <w:rPr>
          <w:rFonts w:ascii="G마켓 산스 TTF Light" w:eastAsia="G마켓 산스 TTF Light" w:hAnsi="G마켓 산스 TTF Light"/>
        </w:rPr>
      </w:pPr>
      <w:r w:rsidRPr="004D1B59">
        <w:rPr>
          <w:rFonts w:ascii="G마켓 산스 TTF Light" w:eastAsia="G마켓 산스 TTF Light" w:hAnsi="G마켓 산스 TTF Light"/>
        </w:rPr>
        <w:pict>
          <v:rect id="_x0000_i1339" style="width:0;height:1.5pt" o:hralign="center" o:hrstd="t" o:hr="t" fillcolor="#a0a0a0" stroked="f"/>
        </w:pict>
      </w:r>
    </w:p>
    <w:p w:rsidR="004D1B59" w:rsidRPr="004D1B59" w:rsidRDefault="004D1B59" w:rsidP="004D1B59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4D1B59">
        <w:rPr>
          <w:rFonts w:ascii="G마켓 산스 TTF Light" w:eastAsia="G마켓 산스 TTF Light" w:hAnsi="G마켓 산스 TTF Light"/>
          <w:b/>
          <w:bCs/>
        </w:rPr>
        <w:t>예시로 말할 수 있는 현실적 고백/반성문</w:t>
      </w:r>
    </w:p>
    <w:p w:rsidR="004D1B59" w:rsidRPr="004D1B59" w:rsidRDefault="004D1B59" w:rsidP="004D1B59">
      <w:pPr>
        <w:jc w:val="left"/>
        <w:rPr>
          <w:rFonts w:ascii="G마켓 산스 TTF Light" w:eastAsia="G마켓 산스 TTF Light" w:hAnsi="G마켓 산스 TTF Light"/>
        </w:rPr>
      </w:pPr>
      <w:r w:rsidRPr="004D1B59">
        <w:rPr>
          <w:rFonts w:ascii="G마켓 산스 TTF Light" w:eastAsia="G마켓 산스 TTF Light" w:hAnsi="G마켓 산스 TTF Light"/>
        </w:rPr>
        <w:t xml:space="preserve">“저도 초반에는 전체 데이터 중 발작과 </w:t>
      </w:r>
      <w:proofErr w:type="spellStart"/>
      <w:r w:rsidRPr="004D1B59">
        <w:rPr>
          <w:rFonts w:ascii="G마켓 산스 TTF Light" w:eastAsia="G마켓 산스 TTF Light" w:hAnsi="G마켓 산스 TTF Light"/>
        </w:rPr>
        <w:t>비발작의</w:t>
      </w:r>
      <w:proofErr w:type="spellEnd"/>
      <w:r w:rsidRPr="004D1B59">
        <w:rPr>
          <w:rFonts w:ascii="G마켓 산스 TTF Light" w:eastAsia="G마켓 산스 TTF Light" w:hAnsi="G마켓 산스 TTF Light"/>
        </w:rPr>
        <w:t xml:space="preserve"> 비율이 얼마나 차이 나는지 잘 모르고,</w:t>
      </w:r>
      <w:r w:rsidRPr="004D1B59">
        <w:rPr>
          <w:rFonts w:ascii="G마켓 산스 TTF Light" w:eastAsia="G마켓 산스 TTF Light" w:hAnsi="G마켓 산스 TTF Light"/>
        </w:rPr>
        <w:br/>
        <w:t xml:space="preserve">모델 정확도만 보고 </w:t>
      </w:r>
      <w:proofErr w:type="spellStart"/>
      <w:r w:rsidRPr="004D1B59">
        <w:rPr>
          <w:rFonts w:ascii="G마켓 산스 TTF Light" w:eastAsia="G마켓 산스 TTF Light" w:hAnsi="G마켓 산스 TTF Light"/>
        </w:rPr>
        <w:t>흡족해한</w:t>
      </w:r>
      <w:proofErr w:type="spellEnd"/>
      <w:r w:rsidRPr="004D1B59">
        <w:rPr>
          <w:rFonts w:ascii="G마켓 산스 TTF Light" w:eastAsia="G마켓 산스 TTF Light" w:hAnsi="G마켓 산스 TTF Light"/>
        </w:rPr>
        <w:t xml:space="preserve"> 적이 많았습니다.</w:t>
      </w:r>
      <w:r w:rsidRPr="004D1B59">
        <w:rPr>
          <w:rFonts w:ascii="G마켓 산스 TTF Light" w:eastAsia="G마켓 산스 TTF Light" w:hAnsi="G마켓 산스 TTF Light"/>
        </w:rPr>
        <w:br/>
        <w:t xml:space="preserve">실제로 나중에 비율을 살펴보니 </w:t>
      </w:r>
      <w:proofErr w:type="spellStart"/>
      <w:r w:rsidRPr="004D1B59">
        <w:rPr>
          <w:rFonts w:ascii="G마켓 산스 TTF Light" w:eastAsia="G마켓 산스 TTF Light" w:hAnsi="G마켓 산스 TTF Light"/>
        </w:rPr>
        <w:t>비발작</w:t>
      </w:r>
      <w:proofErr w:type="spellEnd"/>
      <w:r w:rsidRPr="004D1B59">
        <w:rPr>
          <w:rFonts w:ascii="G마켓 산스 TTF Light" w:eastAsia="G마켓 산스 TTF Light" w:hAnsi="G마켓 산스 TTF Light"/>
        </w:rPr>
        <w:t xml:space="preserve"> 샘플이 압도적으로 많다는 걸 알게 됐고,</w:t>
      </w:r>
      <w:r w:rsidRPr="004D1B59">
        <w:rPr>
          <w:rFonts w:ascii="G마켓 산스 TTF Light" w:eastAsia="G마켓 산스 TTF Light" w:hAnsi="G마켓 산스 TTF Light"/>
        </w:rPr>
        <w:br/>
        <w:t>그래서 정확도만 보면 ‘</w:t>
      </w:r>
      <w:proofErr w:type="spellStart"/>
      <w:r w:rsidRPr="004D1B59">
        <w:rPr>
          <w:rFonts w:ascii="G마켓 산스 TTF Light" w:eastAsia="G마켓 산스 TTF Light" w:hAnsi="G마켓 산스 TTF Light"/>
        </w:rPr>
        <w:t>비발작만</w:t>
      </w:r>
      <w:proofErr w:type="spellEnd"/>
      <w:r w:rsidRPr="004D1B59">
        <w:rPr>
          <w:rFonts w:ascii="G마켓 산스 TTF Light" w:eastAsia="G마켓 산스 TTF Light" w:hAnsi="G마켓 산스 TTF Light"/>
        </w:rPr>
        <w:t xml:space="preserve"> 잘 맞춰도’ 모델 성능이 </w:t>
      </w:r>
      <w:proofErr w:type="spellStart"/>
      <w:r w:rsidRPr="004D1B59">
        <w:rPr>
          <w:rFonts w:ascii="G마켓 산스 TTF Light" w:eastAsia="G마켓 산스 TTF Light" w:hAnsi="G마켓 산스 TTF Light"/>
        </w:rPr>
        <w:t>좋아보일</w:t>
      </w:r>
      <w:proofErr w:type="spellEnd"/>
      <w:r w:rsidRPr="004D1B59">
        <w:rPr>
          <w:rFonts w:ascii="G마켓 산스 TTF Light" w:eastAsia="G마켓 산스 TTF Light" w:hAnsi="G마켓 산스 TTF Light"/>
        </w:rPr>
        <w:t xml:space="preserve"> 수 있다는 사실을</w:t>
      </w:r>
      <w:r w:rsidRPr="004D1B59">
        <w:rPr>
          <w:rFonts w:ascii="G마켓 산스 TTF Light" w:eastAsia="G마켓 산스 TTF Light" w:hAnsi="G마켓 산스 TTF Light"/>
        </w:rPr>
        <w:br/>
        <w:t>뒤늦게 깨달았습니다.</w:t>
      </w:r>
      <w:r w:rsidRPr="004D1B59">
        <w:rPr>
          <w:rFonts w:ascii="G마켓 산스 TTF Light" w:eastAsia="G마켓 산스 TTF Light" w:hAnsi="G마켓 산스 TTF Light"/>
        </w:rPr>
        <w:br/>
        <w:t>이런 경험이 F1-score, Precision, Recall 등 다양한 지표의 중요성을 체감하는 계기가 됐습니다.”</w:t>
      </w:r>
    </w:p>
    <w:p w:rsidR="004D1B59" w:rsidRPr="004D1B59" w:rsidRDefault="004D1B59" w:rsidP="004D1B59">
      <w:pPr>
        <w:jc w:val="left"/>
        <w:rPr>
          <w:rFonts w:ascii="G마켓 산스 TTF Light" w:eastAsia="G마켓 산스 TTF Light" w:hAnsi="G마켓 산스 TTF Light"/>
        </w:rPr>
      </w:pPr>
      <w:r w:rsidRPr="004D1B59">
        <w:rPr>
          <w:rFonts w:ascii="G마켓 산스 TTF Light" w:eastAsia="G마켓 산스 TTF Light" w:hAnsi="G마켓 산스 TTF Light"/>
        </w:rPr>
        <w:pict>
          <v:rect id="_x0000_i1340" style="width:0;height:1.5pt" o:hralign="center" o:hrstd="t" o:hr="t" fillcolor="#a0a0a0" stroked="f"/>
        </w:pict>
      </w:r>
    </w:p>
    <w:p w:rsidR="004D1B59" w:rsidRPr="004D1B59" w:rsidRDefault="004D1B59" w:rsidP="004D1B59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4D1B59">
        <w:rPr>
          <w:rFonts w:ascii="G마켓 산스 TTF Light" w:eastAsia="G마켓 산스 TTF Light" w:hAnsi="G마켓 산스 TTF Light"/>
          <w:b/>
          <w:bCs/>
        </w:rPr>
        <w:t>2. (슬라이드용으로 쓸 수 있는 예시 문구)</w:t>
      </w:r>
    </w:p>
    <w:p w:rsidR="004D1B59" w:rsidRPr="004D1B59" w:rsidRDefault="004D1B59" w:rsidP="004D1B59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4D1B59">
        <w:rPr>
          <w:rFonts w:ascii="G마켓 산스 TTF Light" w:eastAsia="G마켓 산스 TTF Light" w:hAnsi="G마켓 산스 TTF Light"/>
          <w:b/>
          <w:bCs/>
        </w:rPr>
        <w:t>End-to-End 과정 중 “데이터 탐색” 단계에 추가</w:t>
      </w:r>
    </w:p>
    <w:p w:rsidR="004D1B59" w:rsidRPr="004D1B59" w:rsidRDefault="004D1B59" w:rsidP="004D1B59">
      <w:pPr>
        <w:numPr>
          <w:ilvl w:val="0"/>
          <w:numId w:val="12"/>
        </w:numPr>
        <w:jc w:val="left"/>
        <w:rPr>
          <w:rFonts w:ascii="G마켓 산스 TTF Light" w:eastAsia="G마켓 산스 TTF Light" w:hAnsi="G마켓 산스 TTF Light"/>
        </w:rPr>
      </w:pPr>
      <w:r w:rsidRPr="004D1B59">
        <w:rPr>
          <w:rFonts w:ascii="G마켓 산스 TTF Light" w:eastAsia="G마켓 산스 TTF Light" w:hAnsi="G마켓 산스 TTF Light"/>
          <w:b/>
          <w:bCs/>
        </w:rPr>
        <w:t>초기에는 발작/</w:t>
      </w:r>
      <w:proofErr w:type="spellStart"/>
      <w:r w:rsidRPr="004D1B59">
        <w:rPr>
          <w:rFonts w:ascii="G마켓 산스 TTF Light" w:eastAsia="G마켓 산스 TTF Light" w:hAnsi="G마켓 산스 TTF Light"/>
          <w:b/>
          <w:bCs/>
        </w:rPr>
        <w:t>비발작</w:t>
      </w:r>
      <w:proofErr w:type="spellEnd"/>
      <w:r w:rsidRPr="004D1B59">
        <w:rPr>
          <w:rFonts w:ascii="G마켓 산스 TTF Light" w:eastAsia="G마켓 산스 TTF Light" w:hAnsi="G마켓 산스 TTF Light"/>
          <w:b/>
          <w:bCs/>
        </w:rPr>
        <w:t xml:space="preserve"> 비율을 제대로 파악하지 못함</w:t>
      </w:r>
    </w:p>
    <w:p w:rsidR="004D1B59" w:rsidRPr="004D1B59" w:rsidRDefault="004D1B59" w:rsidP="004D1B59">
      <w:pPr>
        <w:numPr>
          <w:ilvl w:val="0"/>
          <w:numId w:val="12"/>
        </w:numPr>
        <w:jc w:val="left"/>
        <w:rPr>
          <w:rFonts w:ascii="G마켓 산스 TTF Light" w:eastAsia="G마켓 산스 TTF Light" w:hAnsi="G마켓 산스 TTF Light"/>
        </w:rPr>
      </w:pPr>
      <w:r w:rsidRPr="004D1B59">
        <w:rPr>
          <w:rFonts w:ascii="G마켓 산스 TTF Light" w:eastAsia="G마켓 산스 TTF Light" w:hAnsi="G마켓 산스 TTF Light"/>
        </w:rPr>
        <w:t>실험 중 정확도가 높게 나오길래 “잘 되는구나!” 생각했다가,</w:t>
      </w:r>
    </w:p>
    <w:p w:rsidR="004D1B59" w:rsidRPr="004D1B59" w:rsidRDefault="004D1B59" w:rsidP="004D1B59">
      <w:pPr>
        <w:numPr>
          <w:ilvl w:val="0"/>
          <w:numId w:val="12"/>
        </w:numPr>
        <w:jc w:val="left"/>
        <w:rPr>
          <w:rFonts w:ascii="G마켓 산스 TTF Light" w:eastAsia="G마켓 산스 TTF Light" w:hAnsi="G마켓 산스 TTF Light"/>
        </w:rPr>
      </w:pPr>
      <w:r w:rsidRPr="004D1B59">
        <w:rPr>
          <w:rFonts w:ascii="G마켓 산스 TTF Light" w:eastAsia="G마켓 산스 TTF Light" w:hAnsi="G마켓 산스 TTF Light"/>
        </w:rPr>
        <w:t xml:space="preserve">실제로 비율을 집계해보니 발작 데이터가 너무 적어서 모델이 </w:t>
      </w:r>
      <w:proofErr w:type="spellStart"/>
      <w:r w:rsidRPr="004D1B59">
        <w:rPr>
          <w:rFonts w:ascii="G마켓 산스 TTF Light" w:eastAsia="G마켓 산스 TTF Light" w:hAnsi="G마켓 산스 TTF Light"/>
        </w:rPr>
        <w:t>비발작만</w:t>
      </w:r>
      <w:proofErr w:type="spellEnd"/>
      <w:r w:rsidRPr="004D1B59">
        <w:rPr>
          <w:rFonts w:ascii="G마켓 산스 TTF Light" w:eastAsia="G마켓 산스 TTF Light" w:hAnsi="G마켓 산스 TTF Light"/>
        </w:rPr>
        <w:t xml:space="preserve"> 예측해도 높은 정확도를 내는 걸 알게 됨</w:t>
      </w:r>
    </w:p>
    <w:p w:rsidR="004D1B59" w:rsidRPr="004D1B59" w:rsidRDefault="004D1B59" w:rsidP="004D1B59">
      <w:pPr>
        <w:numPr>
          <w:ilvl w:val="0"/>
          <w:numId w:val="12"/>
        </w:numPr>
        <w:jc w:val="left"/>
        <w:rPr>
          <w:rFonts w:ascii="G마켓 산스 TTF Light" w:eastAsia="G마켓 산스 TTF Light" w:hAnsi="G마켓 산스 TTF Light"/>
        </w:rPr>
      </w:pPr>
      <w:r w:rsidRPr="004D1B59">
        <w:rPr>
          <w:rFonts w:ascii="G마켓 산스 TTF Light" w:eastAsia="G마켓 산스 TTF Light" w:hAnsi="G마켓 산스 TTF Light"/>
        </w:rPr>
        <w:t xml:space="preserve">이걸 계기로 </w:t>
      </w:r>
      <w:r w:rsidRPr="004D1B59">
        <w:rPr>
          <w:rFonts w:ascii="G마켓 산스 TTF Light" w:eastAsia="G마켓 산스 TTF Light" w:hAnsi="G마켓 산스 TTF Light"/>
          <w:b/>
          <w:bCs/>
        </w:rPr>
        <w:t>데이터 분포 분석의 중요성, 다양한 평가지표 활용의 필요성</w:t>
      </w:r>
      <w:r w:rsidRPr="004D1B59">
        <w:rPr>
          <w:rFonts w:ascii="G마켓 산스 TTF Light" w:eastAsia="G마켓 산스 TTF Light" w:hAnsi="G마켓 산스 TTF Light"/>
        </w:rPr>
        <w:t>을 절실히 느낌</w:t>
      </w:r>
    </w:p>
    <w:p w:rsidR="004D1B59" w:rsidRPr="004D1B59" w:rsidRDefault="004D1B59" w:rsidP="004D1B59">
      <w:pPr>
        <w:jc w:val="left"/>
        <w:rPr>
          <w:rFonts w:ascii="G마켓 산스 TTF Light" w:eastAsia="G마켓 산스 TTF Light" w:hAnsi="G마켓 산스 TTF Light"/>
        </w:rPr>
      </w:pPr>
      <w:r w:rsidRPr="004D1B59">
        <w:rPr>
          <w:rFonts w:ascii="G마켓 산스 TTF Light" w:eastAsia="G마켓 산스 TTF Light" w:hAnsi="G마켓 산스 TTF Light"/>
        </w:rPr>
        <w:pict>
          <v:rect id="_x0000_i1341" style="width:0;height:1.5pt" o:hralign="center" o:hrstd="t" o:hr="t" fillcolor="#a0a0a0" stroked="f"/>
        </w:pict>
      </w:r>
    </w:p>
    <w:p w:rsidR="004D1B59" w:rsidRPr="004D1B59" w:rsidRDefault="004D1B59" w:rsidP="004D1B59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4D1B59">
        <w:rPr>
          <w:rFonts w:ascii="G마켓 산스 TTF Light" w:eastAsia="G마켓 산스 TTF Light" w:hAnsi="G마켓 산스 TTF Light"/>
          <w:b/>
          <w:bCs/>
        </w:rPr>
        <w:t xml:space="preserve">3. 데이터 분포 직접 </w:t>
      </w:r>
      <w:proofErr w:type="spellStart"/>
      <w:r w:rsidRPr="004D1B59">
        <w:rPr>
          <w:rFonts w:ascii="G마켓 산스 TTF Light" w:eastAsia="G마켓 산스 TTF Light" w:hAnsi="G마켓 산스 TTF Light"/>
          <w:b/>
          <w:bCs/>
        </w:rPr>
        <w:t>확인법</w:t>
      </w:r>
      <w:proofErr w:type="spellEnd"/>
      <w:r w:rsidRPr="004D1B59">
        <w:rPr>
          <w:rFonts w:ascii="G마켓 산스 TTF Light" w:eastAsia="G마켓 산스 TTF Light" w:hAnsi="G마켓 산스 TTF Light"/>
          <w:b/>
          <w:bCs/>
        </w:rPr>
        <w:t xml:space="preserve"> (진짜 발표에 쓰면 </w:t>
      </w:r>
      <w:proofErr w:type="spellStart"/>
      <w:r w:rsidRPr="004D1B59">
        <w:rPr>
          <w:rFonts w:ascii="G마켓 산스 TTF Light" w:eastAsia="G마켓 산스 TTF Light" w:hAnsi="G마켓 산스 TTF Light"/>
          <w:b/>
          <w:bCs/>
        </w:rPr>
        <w:t>개신뢰감</w:t>
      </w:r>
      <w:proofErr w:type="spellEnd"/>
      <w:r w:rsidRPr="004D1B59">
        <w:rPr>
          <w:rFonts w:ascii="G마켓 산스 TTF Light" w:eastAsia="G마켓 산스 TTF Light" w:hAnsi="G마켓 산스 TTF Light"/>
          <w:b/>
          <w:bCs/>
        </w:rPr>
        <w:t>)</w:t>
      </w:r>
    </w:p>
    <w:p w:rsidR="004D1B59" w:rsidRPr="004D1B59" w:rsidRDefault="004D1B59" w:rsidP="004D1B59">
      <w:pPr>
        <w:jc w:val="left"/>
        <w:rPr>
          <w:rFonts w:ascii="G마켓 산스 TTF Light" w:eastAsia="G마켓 산스 TTF Light" w:hAnsi="G마켓 산스 TTF Light"/>
        </w:rPr>
      </w:pPr>
      <w:r w:rsidRPr="004D1B59">
        <w:rPr>
          <w:rFonts w:ascii="G마켓 산스 TTF Light" w:eastAsia="G마켓 산스 TTF Light" w:hAnsi="G마켓 산스 TTF Light"/>
        </w:rPr>
        <w:t xml:space="preserve">import </w:t>
      </w:r>
      <w:proofErr w:type="spellStart"/>
      <w:r w:rsidRPr="004D1B59">
        <w:rPr>
          <w:rFonts w:ascii="G마켓 산스 TTF Light" w:eastAsia="G마켓 산스 TTF Light" w:hAnsi="G마켓 산스 TTF Light"/>
        </w:rPr>
        <w:t>numpy</w:t>
      </w:r>
      <w:proofErr w:type="spellEnd"/>
      <w:r w:rsidRPr="004D1B59">
        <w:rPr>
          <w:rFonts w:ascii="G마켓 산스 TTF Light" w:eastAsia="G마켓 산스 TTF Light" w:hAnsi="G마켓 산스 TTF Light"/>
        </w:rPr>
        <w:t xml:space="preserve"> as np</w:t>
      </w:r>
    </w:p>
    <w:p w:rsidR="004D1B59" w:rsidRPr="004D1B59" w:rsidRDefault="004D1B59" w:rsidP="004D1B59">
      <w:pPr>
        <w:jc w:val="left"/>
        <w:rPr>
          <w:rFonts w:ascii="G마켓 산스 TTF Light" w:eastAsia="G마켓 산스 TTF Light" w:hAnsi="G마켓 산스 TTF Light"/>
        </w:rPr>
      </w:pPr>
    </w:p>
    <w:p w:rsidR="004D1B59" w:rsidRPr="004D1B59" w:rsidRDefault="004D1B59" w:rsidP="004D1B59">
      <w:pPr>
        <w:jc w:val="left"/>
        <w:rPr>
          <w:rFonts w:ascii="G마켓 산스 TTF Light" w:eastAsia="G마켓 산스 TTF Light" w:hAnsi="G마켓 산스 TTF Light"/>
        </w:rPr>
      </w:pPr>
      <w:r w:rsidRPr="004D1B59">
        <w:rPr>
          <w:rFonts w:ascii="G마켓 산스 TTF Light" w:eastAsia="G마켓 산스 TTF Light" w:hAnsi="G마켓 산스 TTF Light"/>
        </w:rPr>
        <w:t xml:space="preserve">y = </w:t>
      </w:r>
      <w:proofErr w:type="spellStart"/>
      <w:proofErr w:type="gramStart"/>
      <w:r w:rsidRPr="004D1B59">
        <w:rPr>
          <w:rFonts w:ascii="G마켓 산스 TTF Light" w:eastAsia="G마켓 산스 TTF Light" w:hAnsi="G마켓 산스 TTF Light"/>
        </w:rPr>
        <w:t>np.load</w:t>
      </w:r>
      <w:proofErr w:type="spellEnd"/>
      <w:proofErr w:type="gramEnd"/>
      <w:r w:rsidRPr="004D1B59">
        <w:rPr>
          <w:rFonts w:ascii="G마켓 산스 TTF Light" w:eastAsia="G마켓 산스 TTF Light" w:hAnsi="G마켓 산스 TTF Light"/>
        </w:rPr>
        <w:t>("</w:t>
      </w:r>
      <w:proofErr w:type="spellStart"/>
      <w:r w:rsidRPr="004D1B59">
        <w:rPr>
          <w:rFonts w:ascii="G마켓 산스 TTF Light" w:eastAsia="G마켓 산스 TTF Light" w:hAnsi="G마켓 산스 TTF Light"/>
        </w:rPr>
        <w:t>backend_server</w:t>
      </w:r>
      <w:proofErr w:type="spellEnd"/>
      <w:r w:rsidRPr="004D1B59">
        <w:rPr>
          <w:rFonts w:ascii="G마켓 산스 TTF Light" w:eastAsia="G마켓 산스 TTF Light" w:hAnsi="G마켓 산스 TTF Light"/>
        </w:rPr>
        <w:t>/</w:t>
      </w:r>
      <w:proofErr w:type="spellStart"/>
      <w:r w:rsidRPr="004D1B59">
        <w:rPr>
          <w:rFonts w:ascii="G마켓 산스 TTF Light" w:eastAsia="G마켓 산스 TTF Light" w:hAnsi="G마켓 산스 TTF Light"/>
        </w:rPr>
        <w:t>npy</w:t>
      </w:r>
      <w:proofErr w:type="spellEnd"/>
      <w:r w:rsidRPr="004D1B59">
        <w:rPr>
          <w:rFonts w:ascii="G마켓 산스 TTF Light" w:eastAsia="G마켓 산스 TTF Light" w:hAnsi="G마켓 산스 TTF Light"/>
        </w:rPr>
        <w:t>/</w:t>
      </w:r>
      <w:proofErr w:type="spellStart"/>
      <w:r w:rsidRPr="004D1B59">
        <w:rPr>
          <w:rFonts w:ascii="G마켓 산스 TTF Light" w:eastAsia="G마켓 산스 TTF Light" w:hAnsi="G마켓 산스 TTF Light"/>
        </w:rPr>
        <w:t>y_total.npy</w:t>
      </w:r>
      <w:proofErr w:type="spellEnd"/>
      <w:r w:rsidRPr="004D1B59">
        <w:rPr>
          <w:rFonts w:ascii="G마켓 산스 TTF Light" w:eastAsia="G마켓 산스 TTF Light" w:hAnsi="G마켓 산스 TTF Light"/>
        </w:rPr>
        <w:t>")</w:t>
      </w:r>
    </w:p>
    <w:p w:rsidR="004D1B59" w:rsidRPr="004D1B59" w:rsidRDefault="004D1B59" w:rsidP="004D1B59">
      <w:pPr>
        <w:jc w:val="left"/>
        <w:rPr>
          <w:rFonts w:ascii="G마켓 산스 TTF Light" w:eastAsia="G마켓 산스 TTF Light" w:hAnsi="G마켓 산스 TTF Light"/>
        </w:rPr>
      </w:pPr>
      <w:proofErr w:type="spellStart"/>
      <w:r w:rsidRPr="004D1B59">
        <w:rPr>
          <w:rFonts w:ascii="G마켓 산스 TTF Light" w:eastAsia="G마켓 산스 TTF Light" w:hAnsi="G마켓 산스 TTF Light"/>
        </w:rPr>
        <w:t>num_seizure</w:t>
      </w:r>
      <w:proofErr w:type="spellEnd"/>
      <w:r w:rsidRPr="004D1B59">
        <w:rPr>
          <w:rFonts w:ascii="G마켓 산스 TTF Light" w:eastAsia="G마켓 산스 TTF Light" w:hAnsi="G마켓 산스 TTF Light"/>
        </w:rPr>
        <w:t xml:space="preserve"> = </w:t>
      </w:r>
      <w:proofErr w:type="spellStart"/>
      <w:proofErr w:type="gramStart"/>
      <w:r w:rsidRPr="004D1B59">
        <w:rPr>
          <w:rFonts w:ascii="G마켓 산스 TTF Light" w:eastAsia="G마켓 산스 TTF Light" w:hAnsi="G마켓 산스 TTF Light"/>
        </w:rPr>
        <w:t>np.sum</w:t>
      </w:r>
      <w:proofErr w:type="spellEnd"/>
      <w:r w:rsidRPr="004D1B59">
        <w:rPr>
          <w:rFonts w:ascii="G마켓 산스 TTF Light" w:eastAsia="G마켓 산스 TTF Light" w:hAnsi="G마켓 산스 TTF Light"/>
        </w:rPr>
        <w:t>(</w:t>
      </w:r>
      <w:proofErr w:type="gramEnd"/>
      <w:r w:rsidRPr="004D1B59">
        <w:rPr>
          <w:rFonts w:ascii="G마켓 산스 TTF Light" w:eastAsia="G마켓 산스 TTF Light" w:hAnsi="G마켓 산스 TTF Light"/>
        </w:rPr>
        <w:t>y == 1)</w:t>
      </w:r>
    </w:p>
    <w:p w:rsidR="004D1B59" w:rsidRPr="004D1B59" w:rsidRDefault="004D1B59" w:rsidP="004D1B59">
      <w:pPr>
        <w:jc w:val="left"/>
        <w:rPr>
          <w:rFonts w:ascii="G마켓 산스 TTF Light" w:eastAsia="G마켓 산스 TTF Light" w:hAnsi="G마켓 산스 TTF Light"/>
        </w:rPr>
      </w:pPr>
      <w:proofErr w:type="spellStart"/>
      <w:r w:rsidRPr="004D1B59">
        <w:rPr>
          <w:rFonts w:ascii="G마켓 산스 TTF Light" w:eastAsia="G마켓 산스 TTF Light" w:hAnsi="G마켓 산스 TTF Light"/>
        </w:rPr>
        <w:t>num_nonseizure</w:t>
      </w:r>
      <w:proofErr w:type="spellEnd"/>
      <w:r w:rsidRPr="004D1B59">
        <w:rPr>
          <w:rFonts w:ascii="G마켓 산스 TTF Light" w:eastAsia="G마켓 산스 TTF Light" w:hAnsi="G마켓 산스 TTF Light"/>
        </w:rPr>
        <w:t xml:space="preserve"> = </w:t>
      </w:r>
      <w:proofErr w:type="spellStart"/>
      <w:proofErr w:type="gramStart"/>
      <w:r w:rsidRPr="004D1B59">
        <w:rPr>
          <w:rFonts w:ascii="G마켓 산스 TTF Light" w:eastAsia="G마켓 산스 TTF Light" w:hAnsi="G마켓 산스 TTF Light"/>
        </w:rPr>
        <w:t>np.sum</w:t>
      </w:r>
      <w:proofErr w:type="spellEnd"/>
      <w:r w:rsidRPr="004D1B59">
        <w:rPr>
          <w:rFonts w:ascii="G마켓 산스 TTF Light" w:eastAsia="G마켓 산스 TTF Light" w:hAnsi="G마켓 산스 TTF Light"/>
        </w:rPr>
        <w:t>(</w:t>
      </w:r>
      <w:proofErr w:type="gramEnd"/>
      <w:r w:rsidRPr="004D1B59">
        <w:rPr>
          <w:rFonts w:ascii="G마켓 산스 TTF Light" w:eastAsia="G마켓 산스 TTF Light" w:hAnsi="G마켓 산스 TTF Light"/>
        </w:rPr>
        <w:t>y == 0)</w:t>
      </w:r>
    </w:p>
    <w:p w:rsidR="004D1B59" w:rsidRPr="004D1B59" w:rsidRDefault="004D1B59" w:rsidP="004D1B59">
      <w:pPr>
        <w:jc w:val="left"/>
        <w:rPr>
          <w:rFonts w:ascii="G마켓 산스 TTF Light" w:eastAsia="G마켓 산스 TTF Light" w:hAnsi="G마켓 산스 TTF Light"/>
        </w:rPr>
      </w:pPr>
      <w:r w:rsidRPr="004D1B59">
        <w:rPr>
          <w:rFonts w:ascii="G마켓 산스 TTF Light" w:eastAsia="G마켓 산스 TTF Light" w:hAnsi="G마켓 산스 TTF Light"/>
        </w:rPr>
        <w:t>print(f"발작 샘플: {</w:t>
      </w:r>
      <w:proofErr w:type="spellStart"/>
      <w:r w:rsidRPr="004D1B59">
        <w:rPr>
          <w:rFonts w:ascii="G마켓 산스 TTF Light" w:eastAsia="G마켓 산스 TTF Light" w:hAnsi="G마켓 산스 TTF Light"/>
        </w:rPr>
        <w:t>num_seizure</w:t>
      </w:r>
      <w:proofErr w:type="spellEnd"/>
      <w:r w:rsidRPr="004D1B59">
        <w:rPr>
          <w:rFonts w:ascii="G마켓 산스 TTF Light" w:eastAsia="G마켓 산스 TTF Light" w:hAnsi="G마켓 산스 TTF Light"/>
        </w:rPr>
        <w:t xml:space="preserve">}개 / </w:t>
      </w:r>
      <w:proofErr w:type="spellStart"/>
      <w:r w:rsidRPr="004D1B59">
        <w:rPr>
          <w:rFonts w:ascii="G마켓 산스 TTF Light" w:eastAsia="G마켓 산스 TTF Light" w:hAnsi="G마켓 산스 TTF Light"/>
        </w:rPr>
        <w:t>비발작</w:t>
      </w:r>
      <w:proofErr w:type="spellEnd"/>
      <w:r w:rsidRPr="004D1B59">
        <w:rPr>
          <w:rFonts w:ascii="G마켓 산스 TTF Light" w:eastAsia="G마켓 산스 TTF Light" w:hAnsi="G마켓 산스 TTF Light"/>
        </w:rPr>
        <w:t xml:space="preserve"> 샘플: {</w:t>
      </w:r>
      <w:proofErr w:type="spellStart"/>
      <w:r w:rsidRPr="004D1B59">
        <w:rPr>
          <w:rFonts w:ascii="G마켓 산스 TTF Light" w:eastAsia="G마켓 산스 TTF Light" w:hAnsi="G마켓 산스 TTF Light"/>
        </w:rPr>
        <w:t>num_nonseizure</w:t>
      </w:r>
      <w:proofErr w:type="spellEnd"/>
      <w:r w:rsidRPr="004D1B59">
        <w:rPr>
          <w:rFonts w:ascii="G마켓 산스 TTF Light" w:eastAsia="G마켓 산스 TTF Light" w:hAnsi="G마켓 산스 TTF Light"/>
        </w:rPr>
        <w:t>}개")</w:t>
      </w:r>
    </w:p>
    <w:p w:rsidR="004D1B59" w:rsidRPr="004D1B59" w:rsidRDefault="004D1B59" w:rsidP="004D1B59">
      <w:pPr>
        <w:jc w:val="left"/>
        <w:rPr>
          <w:rFonts w:ascii="G마켓 산스 TTF Light" w:eastAsia="G마켓 산스 TTF Light" w:hAnsi="G마켓 산스 TTF Light"/>
        </w:rPr>
      </w:pPr>
      <w:r w:rsidRPr="004D1B59">
        <w:rPr>
          <w:rFonts w:ascii="G마켓 산스 TTF Light" w:eastAsia="G마켓 산스 TTF Light" w:hAnsi="G마켓 산스 TTF Light"/>
        </w:rPr>
        <w:lastRenderedPageBreak/>
        <w:t>print(f"비율: 발작 {</w:t>
      </w:r>
      <w:proofErr w:type="spellStart"/>
      <w:r w:rsidRPr="004D1B59">
        <w:rPr>
          <w:rFonts w:ascii="G마켓 산스 TTF Light" w:eastAsia="G마켓 산스 TTF Light" w:hAnsi="G마켓 산스 TTF Light"/>
        </w:rPr>
        <w:t>num_seizure</w:t>
      </w:r>
      <w:proofErr w:type="spellEnd"/>
      <w:r w:rsidRPr="004D1B59">
        <w:rPr>
          <w:rFonts w:ascii="G마켓 산스 TTF Light" w:eastAsia="G마켓 산스 TTF Light" w:hAnsi="G마켓 산스 TTF Light"/>
        </w:rPr>
        <w:t>/(</w:t>
      </w:r>
      <w:proofErr w:type="spellStart"/>
      <w:r w:rsidRPr="004D1B59">
        <w:rPr>
          <w:rFonts w:ascii="G마켓 산스 TTF Light" w:eastAsia="G마켓 산스 TTF Light" w:hAnsi="G마켓 산스 TTF Light"/>
        </w:rPr>
        <w:t>num_seizure+num_nonseizure</w:t>
      </w:r>
      <w:proofErr w:type="spellEnd"/>
      <w:r w:rsidRPr="004D1B59">
        <w:rPr>
          <w:rFonts w:ascii="G마켓 산스 TTF Light" w:eastAsia="G마켓 산스 TTF Light" w:hAnsi="G마켓 산스 TTF Light"/>
        </w:rPr>
        <w:t>)</w:t>
      </w:r>
      <w:proofErr w:type="gramStart"/>
      <w:r w:rsidRPr="004D1B59">
        <w:rPr>
          <w:rFonts w:ascii="G마켓 산스 TTF Light" w:eastAsia="G마켓 산스 TTF Light" w:hAnsi="G마켓 산스 TTF Light"/>
        </w:rPr>
        <w:t>:.</w:t>
      </w:r>
      <w:proofErr w:type="gramEnd"/>
      <w:r w:rsidRPr="004D1B59">
        <w:rPr>
          <w:rFonts w:ascii="G마켓 산스 TTF Light" w:eastAsia="G마켓 산스 TTF Light" w:hAnsi="G마켓 산스 TTF Light"/>
        </w:rPr>
        <w:t xml:space="preserve">2%}, </w:t>
      </w:r>
      <w:proofErr w:type="spellStart"/>
      <w:r w:rsidRPr="004D1B59">
        <w:rPr>
          <w:rFonts w:ascii="G마켓 산스 TTF Light" w:eastAsia="G마켓 산스 TTF Light" w:hAnsi="G마켓 산스 TTF Light"/>
        </w:rPr>
        <w:t>비발작</w:t>
      </w:r>
      <w:proofErr w:type="spellEnd"/>
      <w:r w:rsidRPr="004D1B59">
        <w:rPr>
          <w:rFonts w:ascii="G마켓 산스 TTF Light" w:eastAsia="G마켓 산스 TTF Light" w:hAnsi="G마켓 산스 TTF Light"/>
        </w:rPr>
        <w:t xml:space="preserve"> {</w:t>
      </w:r>
      <w:proofErr w:type="spellStart"/>
      <w:r w:rsidRPr="004D1B59">
        <w:rPr>
          <w:rFonts w:ascii="G마켓 산스 TTF Light" w:eastAsia="G마켓 산스 TTF Light" w:hAnsi="G마켓 산스 TTF Light"/>
        </w:rPr>
        <w:t>num_nonseizure</w:t>
      </w:r>
      <w:proofErr w:type="spellEnd"/>
      <w:r w:rsidRPr="004D1B59">
        <w:rPr>
          <w:rFonts w:ascii="G마켓 산스 TTF Light" w:eastAsia="G마켓 산스 TTF Light" w:hAnsi="G마켓 산스 TTF Light"/>
        </w:rPr>
        <w:t>/(</w:t>
      </w:r>
      <w:proofErr w:type="spellStart"/>
      <w:r w:rsidRPr="004D1B59">
        <w:rPr>
          <w:rFonts w:ascii="G마켓 산스 TTF Light" w:eastAsia="G마켓 산스 TTF Light" w:hAnsi="G마켓 산스 TTF Light"/>
        </w:rPr>
        <w:t>num_seizure+num_nonseizure</w:t>
      </w:r>
      <w:proofErr w:type="spellEnd"/>
      <w:r w:rsidRPr="004D1B59">
        <w:rPr>
          <w:rFonts w:ascii="G마켓 산스 TTF Light" w:eastAsia="G마켓 산스 TTF Light" w:hAnsi="G마켓 산스 TTF Light"/>
        </w:rPr>
        <w:t>):.2%}")</w:t>
      </w:r>
    </w:p>
    <w:p w:rsidR="004D1B59" w:rsidRPr="004D1B59" w:rsidRDefault="004D1B59" w:rsidP="004D1B59">
      <w:pPr>
        <w:numPr>
          <w:ilvl w:val="0"/>
          <w:numId w:val="13"/>
        </w:numPr>
        <w:jc w:val="left"/>
        <w:rPr>
          <w:rFonts w:ascii="G마켓 산스 TTF Light" w:eastAsia="G마켓 산스 TTF Light" w:hAnsi="G마켓 산스 TTF Light"/>
        </w:rPr>
      </w:pPr>
      <w:r w:rsidRPr="004D1B59">
        <w:rPr>
          <w:rFonts w:ascii="G마켓 산스 TTF Light" w:eastAsia="G마켓 산스 TTF Light" w:hAnsi="G마켓 산스 TTF Light"/>
          <w:b/>
          <w:bCs/>
        </w:rPr>
        <w:t>실제 발표 때 “저도 이런 식으로 직접 비율을 계산해서 데이터 편향을 확인했습니다” 라고 말하면</w:t>
      </w:r>
      <w:r w:rsidRPr="004D1B59">
        <w:rPr>
          <w:rFonts w:ascii="G마켓 산스 TTF Light" w:eastAsia="G마켓 산스 TTF Light" w:hAnsi="G마켓 산스 TTF Light"/>
          <w:b/>
          <w:bCs/>
        </w:rPr>
        <w:br/>
        <w:t>진짜 연구자 느낌 확 남</w:t>
      </w:r>
    </w:p>
    <w:p w:rsidR="004D1B59" w:rsidRPr="004D1B59" w:rsidRDefault="004D1B59" w:rsidP="004D1B59">
      <w:pPr>
        <w:jc w:val="left"/>
        <w:rPr>
          <w:rFonts w:ascii="G마켓 산스 TTF Light" w:eastAsia="G마켓 산스 TTF Light" w:hAnsi="G마켓 산스 TTF Light"/>
        </w:rPr>
      </w:pPr>
      <w:r w:rsidRPr="004D1B59">
        <w:rPr>
          <w:rFonts w:ascii="G마켓 산스 TTF Light" w:eastAsia="G마켓 산스 TTF Light" w:hAnsi="G마켓 산스 TTF Light"/>
        </w:rPr>
        <w:pict>
          <v:rect id="_x0000_i1342" style="width:0;height:1.5pt" o:hralign="center" o:hrstd="t" o:hr="t" fillcolor="#a0a0a0" stroked="f"/>
        </w:pict>
      </w:r>
    </w:p>
    <w:p w:rsidR="004D1B59" w:rsidRPr="004D1B59" w:rsidRDefault="004D1B59" w:rsidP="004D1B59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4D1B59">
        <w:rPr>
          <w:rFonts w:ascii="G마켓 산스 TTF Light" w:eastAsia="G마켓 산스 TTF Light" w:hAnsi="G마켓 산스 TTF Light"/>
          <w:b/>
          <w:bCs/>
        </w:rPr>
        <w:t xml:space="preserve">4. </w:t>
      </w:r>
      <w:proofErr w:type="spellStart"/>
      <w:r w:rsidRPr="004D1B59">
        <w:rPr>
          <w:rFonts w:ascii="G마켓 산스 TTF Light" w:eastAsia="G마켓 산스 TTF Light" w:hAnsi="G마켓 산스 TTF Light"/>
          <w:b/>
          <w:bCs/>
        </w:rPr>
        <w:t>슬라이드용</w:t>
      </w:r>
      <w:proofErr w:type="spellEnd"/>
      <w:r w:rsidRPr="004D1B59">
        <w:rPr>
          <w:rFonts w:ascii="G마켓 산스 TTF Light" w:eastAsia="G마켓 산스 TTF Light" w:hAnsi="G마켓 산스 TTF Light"/>
          <w:b/>
          <w:bCs/>
        </w:rPr>
        <w:t xml:space="preserve"> 추가 문구</w:t>
      </w:r>
    </w:p>
    <w:p w:rsidR="004D1B59" w:rsidRPr="004D1B59" w:rsidRDefault="004D1B59" w:rsidP="004D1B59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4D1B59">
        <w:rPr>
          <w:rFonts w:ascii="G마켓 산스 TTF Light" w:eastAsia="G마켓 산스 TTF Light" w:hAnsi="G마켓 산스 TTF Light"/>
          <w:b/>
          <w:bCs/>
        </w:rPr>
        <w:t>[데이터 탐색/전처리 단계]</w:t>
      </w:r>
    </w:p>
    <w:p w:rsidR="004D1B59" w:rsidRPr="004D1B59" w:rsidRDefault="004D1B59" w:rsidP="004D1B59">
      <w:pPr>
        <w:numPr>
          <w:ilvl w:val="0"/>
          <w:numId w:val="14"/>
        </w:numPr>
        <w:jc w:val="left"/>
        <w:rPr>
          <w:rFonts w:ascii="G마켓 산스 TTF Light" w:eastAsia="G마켓 산스 TTF Light" w:hAnsi="G마켓 산스 TTF Light"/>
        </w:rPr>
      </w:pPr>
      <w:r w:rsidRPr="004D1B59">
        <w:rPr>
          <w:rFonts w:ascii="G마켓 산스 TTF Light" w:eastAsia="G마켓 산스 TTF Light" w:hAnsi="G마켓 산스 TTF Light"/>
          <w:b/>
          <w:bCs/>
        </w:rPr>
        <w:t xml:space="preserve">발작 vs </w:t>
      </w:r>
      <w:proofErr w:type="spellStart"/>
      <w:r w:rsidRPr="004D1B59">
        <w:rPr>
          <w:rFonts w:ascii="G마켓 산스 TTF Light" w:eastAsia="G마켓 산스 TTF Light" w:hAnsi="G마켓 산스 TTF Light"/>
          <w:b/>
          <w:bCs/>
        </w:rPr>
        <w:t>비발작</w:t>
      </w:r>
      <w:proofErr w:type="spellEnd"/>
      <w:r w:rsidRPr="004D1B59">
        <w:rPr>
          <w:rFonts w:ascii="G마켓 산스 TTF Light" w:eastAsia="G마켓 산스 TTF Light" w:hAnsi="G마켓 산스 TTF Light"/>
          <w:b/>
          <w:bCs/>
        </w:rPr>
        <w:t xml:space="preserve"> 데이터 분포</w:t>
      </w:r>
    </w:p>
    <w:p w:rsidR="004D1B59" w:rsidRPr="004D1B59" w:rsidRDefault="004D1B59" w:rsidP="004D1B59">
      <w:pPr>
        <w:numPr>
          <w:ilvl w:val="1"/>
          <w:numId w:val="14"/>
        </w:numPr>
        <w:jc w:val="left"/>
        <w:rPr>
          <w:rFonts w:ascii="G마켓 산스 TTF Light" w:eastAsia="G마켓 산스 TTF Light" w:hAnsi="G마켓 산스 TTF Light"/>
        </w:rPr>
      </w:pPr>
      <w:r w:rsidRPr="004D1B59">
        <w:rPr>
          <w:rFonts w:ascii="G마켓 산스 TTF Light" w:eastAsia="G마켓 산스 TTF Light" w:hAnsi="G마켓 산스 TTF Light"/>
        </w:rPr>
        <w:t>실험 초반에는 데이터 비율을 직접 확인하지 않아, 정확도만 보고 판단함</w:t>
      </w:r>
    </w:p>
    <w:p w:rsidR="004D1B59" w:rsidRPr="004D1B59" w:rsidRDefault="004D1B59" w:rsidP="004D1B59">
      <w:pPr>
        <w:numPr>
          <w:ilvl w:val="1"/>
          <w:numId w:val="14"/>
        </w:numPr>
        <w:jc w:val="left"/>
        <w:rPr>
          <w:rFonts w:ascii="G마켓 산스 TTF Light" w:eastAsia="G마켓 산스 TTF Light" w:hAnsi="G마켓 산스 TTF Light"/>
        </w:rPr>
      </w:pPr>
      <w:r w:rsidRPr="004D1B59">
        <w:rPr>
          <w:rFonts w:ascii="G마켓 산스 TTF Light" w:eastAsia="G마켓 산스 TTF Light" w:hAnsi="G마켓 산스 TTF Light"/>
        </w:rPr>
        <w:t xml:space="preserve">중간에 직접 </w:t>
      </w:r>
      <w:proofErr w:type="spellStart"/>
      <w:r w:rsidRPr="004D1B59">
        <w:rPr>
          <w:rFonts w:ascii="G마켓 산스 TTF Light" w:eastAsia="G마켓 산스 TTF Light" w:hAnsi="G마켓 산스 TTF Light"/>
        </w:rPr>
        <w:t>카운팅해보니</w:t>
      </w:r>
      <w:proofErr w:type="spellEnd"/>
      <w:r w:rsidRPr="004D1B59">
        <w:rPr>
          <w:rFonts w:ascii="G마켓 산스 TTF Light" w:eastAsia="G마켓 산스 TTF Light" w:hAnsi="G마켓 산스 TTF Light"/>
        </w:rPr>
        <w:t xml:space="preserve"> </w:t>
      </w:r>
      <w:proofErr w:type="spellStart"/>
      <w:r w:rsidRPr="004D1B59">
        <w:rPr>
          <w:rFonts w:ascii="G마켓 산스 TTF Light" w:eastAsia="G마켓 산스 TTF Light" w:hAnsi="G마켓 산스 TTF Light"/>
        </w:rPr>
        <w:t>비발작이</w:t>
      </w:r>
      <w:proofErr w:type="spellEnd"/>
      <w:r w:rsidRPr="004D1B59">
        <w:rPr>
          <w:rFonts w:ascii="G마켓 산스 TTF Light" w:eastAsia="G마켓 산스 TTF Light" w:hAnsi="G마켓 산스 TTF Light"/>
        </w:rPr>
        <w:t xml:space="preserve"> 데이터의 대부분(90~95% 이상)임을 뒤늦게 깨달음</w:t>
      </w:r>
    </w:p>
    <w:p w:rsidR="00D26472" w:rsidRDefault="004D1B59" w:rsidP="00F633A0">
      <w:pPr>
        <w:numPr>
          <w:ilvl w:val="1"/>
          <w:numId w:val="14"/>
        </w:numPr>
        <w:jc w:val="left"/>
        <w:rPr>
          <w:rFonts w:ascii="G마켓 산스 TTF Light" w:eastAsia="G마켓 산스 TTF Light" w:hAnsi="G마켓 산스 TTF Light"/>
        </w:rPr>
      </w:pPr>
      <w:r w:rsidRPr="004D1B59">
        <w:rPr>
          <w:rFonts w:ascii="G마켓 산스 TTF Light" w:eastAsia="G마켓 산스 TTF Light" w:hAnsi="G마켓 산스 TTF Light"/>
        </w:rPr>
        <w:t>이걸 통해 “정확도”만으론 모델의 임상적 성능을 평가할 수 없다는 점을 뼈저리게 느낌</w:t>
      </w:r>
    </w:p>
    <w:p w:rsidR="00D26472" w:rsidRPr="00D26472" w:rsidRDefault="00D26472" w:rsidP="00D26472">
      <w:pPr>
        <w:widowControl/>
        <w:wordWrap/>
        <w:autoSpaceDE/>
        <w:autoSpaceDN/>
        <w:rPr>
          <w:rFonts w:ascii="G마켓 산스 TTF Light" w:eastAsia="G마켓 산스 TTF Light" w:hAnsi="G마켓 산스 TTF Light" w:hint="eastAsia"/>
        </w:rPr>
      </w:pPr>
      <w:r>
        <w:rPr>
          <w:rFonts w:ascii="G마켓 산스 TTF Light" w:eastAsia="G마켓 산스 TTF Light" w:hAnsi="G마켓 산스 TTF Light"/>
        </w:rPr>
        <w:br w:type="page"/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D26472">
        <w:rPr>
          <w:rFonts w:ascii="G마켓 산스 TTF Light" w:eastAsia="G마켓 산스 TTF Light" w:hAnsi="G마켓 산스 TTF Light"/>
          <w:b/>
          <w:bCs/>
        </w:rPr>
        <w:lastRenderedPageBreak/>
        <w:t>EEG 발작 예측 프로젝트 – 예상 질문 &amp; 모범 답변 세트</w: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pict>
          <v:rect id="_x0000_i1848" style="width:0;height:1.5pt" o:hralign="center" o:hrstd="t" o:hr="t" fillcolor="#a0a0a0" stroked="f"/>
        </w:pic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D26472">
        <w:rPr>
          <w:rFonts w:ascii="G마켓 산스 TTF Light" w:eastAsia="G마켓 산스 TTF Light" w:hAnsi="G마켓 산스 TTF Light"/>
          <w:b/>
          <w:bCs/>
        </w:rPr>
        <w:t>[1] 데이터/전처리 관련</w: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pict>
          <v:rect id="_x0000_i1849" style="width:0;height:1.5pt" o:hralign="center" o:hrstd="t" o:hr="t" fillcolor="#a0a0a0" stroked="f"/>
        </w:pic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  <w:b/>
          <w:bCs/>
        </w:rPr>
        <w:t>Q1. 왜 8채널, 80타임포인트만 썼나요?</w:t>
      </w:r>
      <w:r w:rsidRPr="00D26472">
        <w:rPr>
          <w:rFonts w:ascii="G마켓 산스 TTF Light" w:eastAsia="G마켓 산스 TTF Light" w:hAnsi="G마켓 산스 TTF Light"/>
        </w:rPr>
        <w:br/>
        <w:t>A.</w:t>
      </w:r>
      <w:r w:rsidRPr="00D26472">
        <w:rPr>
          <w:rFonts w:ascii="G마켓 산스 TTF Light" w:eastAsia="G마켓 산스 TTF Light" w:hAnsi="G마켓 산스 TTF Light"/>
        </w:rPr>
        <w:br/>
        <w:t>실제 의료기기 적용과 연산 효율을 모두 고려해 대표적인 8개 EEG 채널만 사용했습니다.</w:t>
      </w:r>
      <w:r w:rsidRPr="00D26472">
        <w:rPr>
          <w:rFonts w:ascii="G마켓 산스 TTF Light" w:eastAsia="G마켓 산스 TTF Light" w:hAnsi="G마켓 산스 TTF Light"/>
        </w:rPr>
        <w:br/>
        <w:t>80타임포인트는 너무 짧거나 길면 신호 변화 포착과 계산 효율에서 균형이 깨져,</w:t>
      </w:r>
      <w:r w:rsidRPr="00D26472">
        <w:rPr>
          <w:rFonts w:ascii="G마켓 산스 TTF Light" w:eastAsia="G마켓 산스 TTF Light" w:hAnsi="G마켓 산스 TTF Light"/>
        </w:rPr>
        <w:br/>
        <w:t>실험적으로 가장 효과적이었던 구간을 채택했습니다.</w: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pict>
          <v:rect id="_x0000_i1850" style="width:0;height:1.5pt" o:hralign="center" o:hrstd="t" o:hr="t" fillcolor="#a0a0a0" stroked="f"/>
        </w:pic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  <w:b/>
          <w:bCs/>
        </w:rPr>
        <w:t>Q2. 발작/</w:t>
      </w:r>
      <w:proofErr w:type="spellStart"/>
      <w:r w:rsidRPr="00D26472">
        <w:rPr>
          <w:rFonts w:ascii="G마켓 산스 TTF Light" w:eastAsia="G마켓 산스 TTF Light" w:hAnsi="G마켓 산스 TTF Light"/>
          <w:b/>
          <w:bCs/>
        </w:rPr>
        <w:t>비발작</w:t>
      </w:r>
      <w:proofErr w:type="spellEnd"/>
      <w:r w:rsidRPr="00D26472">
        <w:rPr>
          <w:rFonts w:ascii="G마켓 산스 TTF Light" w:eastAsia="G마켓 산스 TTF Light" w:hAnsi="G마켓 산스 TTF Light"/>
          <w:b/>
          <w:bCs/>
        </w:rPr>
        <w:t xml:space="preserve"> 데이터의 비율은 어느 정도인가요?</w:t>
      </w:r>
      <w:r w:rsidRPr="00D26472">
        <w:rPr>
          <w:rFonts w:ascii="G마켓 산스 TTF Light" w:eastAsia="G마켓 산스 TTF Light" w:hAnsi="G마켓 산스 TTF Light"/>
        </w:rPr>
        <w:br/>
        <w:t>A.</w:t>
      </w:r>
      <w:r w:rsidRPr="00D26472">
        <w:rPr>
          <w:rFonts w:ascii="G마켓 산스 TTF Light" w:eastAsia="G마켓 산스 TTF Light" w:hAnsi="G마켓 산스 TTF Light"/>
        </w:rPr>
        <w:br/>
      </w:r>
      <w:proofErr w:type="spellStart"/>
      <w:r w:rsidRPr="00D26472">
        <w:rPr>
          <w:rFonts w:ascii="G마켓 산스 TTF Light" w:eastAsia="G마켓 산스 TTF Light" w:hAnsi="G마켓 산스 TTF Light"/>
        </w:rPr>
        <w:t>비발작</w:t>
      </w:r>
      <w:proofErr w:type="spellEnd"/>
      <w:r w:rsidRPr="00D26472">
        <w:rPr>
          <w:rFonts w:ascii="G마켓 산스 TTF Light" w:eastAsia="G마켓 산스 TTF Light" w:hAnsi="G마켓 산스 TTF Light"/>
        </w:rPr>
        <w:t xml:space="preserve"> 데이터가 전체의 90~95% 이상이고, 발작 데이터는 극히 일부(5% 미만)입니다.</w:t>
      </w:r>
      <w:r w:rsidRPr="00D26472">
        <w:rPr>
          <w:rFonts w:ascii="G마켓 산스 TTF Light" w:eastAsia="G마켓 산스 TTF Light" w:hAnsi="G마켓 산스 TTF Light"/>
        </w:rPr>
        <w:br/>
        <w:t>실제 임상 환경도 비슷해서, 불균형 문제가 심각합니다.</w:t>
      </w:r>
      <w:r w:rsidRPr="00D26472">
        <w:rPr>
          <w:rFonts w:ascii="G마켓 산스 TTF Light" w:eastAsia="G마켓 산스 TTF Light" w:hAnsi="G마켓 산스 TTF Light"/>
        </w:rPr>
        <w:br/>
        <w:t>이 때문에 정확도만으로 성능을 평가하지 않고, F1-score와 Recall, Precision 등을 함께 봤습니다.</w: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pict>
          <v:rect id="_x0000_i1851" style="width:0;height:1.5pt" o:hralign="center" o:hrstd="t" o:hr="t" fillcolor="#a0a0a0" stroked="f"/>
        </w:pic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  <w:b/>
          <w:bCs/>
        </w:rPr>
        <w:t xml:space="preserve">Q3. EEG 채널 선정 기준이 </w:t>
      </w:r>
      <w:proofErr w:type="spellStart"/>
      <w:r w:rsidRPr="00D26472">
        <w:rPr>
          <w:rFonts w:ascii="G마켓 산스 TTF Light" w:eastAsia="G마켓 산스 TTF Light" w:hAnsi="G마켓 산스 TTF Light"/>
          <w:b/>
          <w:bCs/>
        </w:rPr>
        <w:t>뭐였나요</w:t>
      </w:r>
      <w:proofErr w:type="spellEnd"/>
      <w:r w:rsidRPr="00D26472">
        <w:rPr>
          <w:rFonts w:ascii="G마켓 산스 TTF Light" w:eastAsia="G마켓 산스 TTF Light" w:hAnsi="G마켓 산스 TTF Light"/>
          <w:b/>
          <w:bCs/>
        </w:rPr>
        <w:t>?</w:t>
      </w:r>
      <w:r w:rsidRPr="00D26472">
        <w:rPr>
          <w:rFonts w:ascii="G마켓 산스 TTF Light" w:eastAsia="G마켓 산스 TTF Light" w:hAnsi="G마켓 산스 TTF Light"/>
        </w:rPr>
        <w:br/>
        <w:t>A.</w:t>
      </w:r>
      <w:r w:rsidRPr="00D26472">
        <w:rPr>
          <w:rFonts w:ascii="G마켓 산스 TTF Light" w:eastAsia="G마켓 산스 TTF Light" w:hAnsi="G마켓 산스 TTF Light"/>
        </w:rPr>
        <w:br/>
        <w:t>임상적으로 발작 신호가 뚜렷하게 나타나는 채널(temporal, frontal 등)을 중심으로,</w:t>
      </w:r>
      <w:r w:rsidRPr="00D26472">
        <w:rPr>
          <w:rFonts w:ascii="G마켓 산스 TTF Light" w:eastAsia="G마켓 산스 TTF Light" w:hAnsi="G마켓 산스 TTF Light"/>
        </w:rPr>
        <w:br/>
        <w:t>실제 의료현장에서 쓸 수 있는 경량화 기준까지 반영해 8개 채널로 추렸습니다.</w: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pict>
          <v:rect id="_x0000_i1852" style="width:0;height:1.5pt" o:hralign="center" o:hrstd="t" o:hr="t" fillcolor="#a0a0a0" stroked="f"/>
        </w:pic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  <w:b/>
          <w:bCs/>
        </w:rPr>
        <w:t>Q4. 슬라이딩 윈도우 길이(80포인트)는 어떻게 결정한 건가요?</w:t>
      </w:r>
      <w:r w:rsidRPr="00D26472">
        <w:rPr>
          <w:rFonts w:ascii="G마켓 산스 TTF Light" w:eastAsia="G마켓 산스 TTF Light" w:hAnsi="G마켓 산스 TTF Light"/>
        </w:rPr>
        <w:br/>
        <w:t>A.</w:t>
      </w:r>
      <w:r w:rsidRPr="00D26472">
        <w:rPr>
          <w:rFonts w:ascii="G마켓 산스 TTF Light" w:eastAsia="G마켓 산스 TTF Light" w:hAnsi="G마켓 산스 TTF Light"/>
        </w:rPr>
        <w:br/>
        <w:t>문헌과 실제 실험에서 0.5~1초 구간이 발작 예측에 효과적임을 참고했습니다.</w:t>
      </w:r>
      <w:r w:rsidRPr="00D26472">
        <w:rPr>
          <w:rFonts w:ascii="G마켓 산스 TTF Light" w:eastAsia="G마켓 산스 TTF Light" w:hAnsi="G마켓 산스 TTF Light"/>
        </w:rPr>
        <w:br/>
        <w:t xml:space="preserve">실제 실험에서 성능이 가장 잘 나온 </w:t>
      </w:r>
      <w:proofErr w:type="spellStart"/>
      <w:r w:rsidRPr="00D26472">
        <w:rPr>
          <w:rFonts w:ascii="G마켓 산스 TTF Light" w:eastAsia="G마켓 산스 TTF Light" w:hAnsi="G마켓 산스 TTF Light"/>
        </w:rPr>
        <w:t>구간이기도</w:t>
      </w:r>
      <w:proofErr w:type="spellEnd"/>
      <w:r w:rsidRPr="00D26472">
        <w:rPr>
          <w:rFonts w:ascii="G마켓 산스 TTF Light" w:eastAsia="G마켓 산스 TTF Light" w:hAnsi="G마켓 산스 TTF Light"/>
        </w:rPr>
        <w:t xml:space="preserve"> 합니다.</w: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pict>
          <v:rect id="_x0000_i1853" style="width:0;height:1.5pt" o:hralign="center" o:hrstd="t" o:hr="t" fillcolor="#a0a0a0" stroked="f"/>
        </w:pict>
      </w:r>
    </w:p>
    <w:p w:rsidR="00E83F00" w:rsidRDefault="00E83F00">
      <w:pPr>
        <w:widowControl/>
        <w:wordWrap/>
        <w:autoSpaceDE/>
        <w:autoSpaceDN/>
        <w:rPr>
          <w:rFonts w:ascii="G마켓 산스 TTF Light" w:eastAsia="G마켓 산스 TTF Light" w:hAnsi="G마켓 산스 TTF Light"/>
        </w:rPr>
      </w:pPr>
      <w:r>
        <w:rPr>
          <w:rFonts w:ascii="G마켓 산스 TTF Light" w:eastAsia="G마켓 산스 TTF Light" w:hAnsi="G마켓 산스 TTF Light"/>
        </w:rPr>
        <w:br w:type="page"/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lastRenderedPageBreak/>
        <w:pict>
          <v:rect id="_x0000_i1854" style="width:0;height:1.5pt" o:hralign="center" o:hrstd="t" o:hr="t" fillcolor="#a0a0a0" stroked="f"/>
        </w:pic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D26472">
        <w:rPr>
          <w:rFonts w:ascii="G마켓 산스 TTF Light" w:eastAsia="G마켓 산스 TTF Light" w:hAnsi="G마켓 산스 TTF Light"/>
          <w:b/>
          <w:bCs/>
        </w:rPr>
        <w:t>[2] 모델링/</w:t>
      </w:r>
      <w:proofErr w:type="spellStart"/>
      <w:r w:rsidRPr="00D26472">
        <w:rPr>
          <w:rFonts w:ascii="G마켓 산스 TTF Light" w:eastAsia="G마켓 산스 TTF Light" w:hAnsi="G마켓 산스 TTF Light"/>
          <w:b/>
          <w:bCs/>
        </w:rPr>
        <w:t>딥러닝</w:t>
      </w:r>
      <w:proofErr w:type="spellEnd"/>
      <w:r w:rsidRPr="00D26472">
        <w:rPr>
          <w:rFonts w:ascii="G마켓 산스 TTF Light" w:eastAsia="G마켓 산스 TTF Light" w:hAnsi="G마켓 산스 TTF Light"/>
          <w:b/>
          <w:bCs/>
        </w:rPr>
        <w:t xml:space="preserve"> 구조 관련</w: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pict>
          <v:rect id="_x0000_i1855" style="width:0;height:1.5pt" o:hralign="center" o:hrstd="t" o:hr="t" fillcolor="#a0a0a0" stroked="f"/>
        </w:pic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  <w:b/>
          <w:bCs/>
        </w:rPr>
        <w:t>Q5. 왜 CNN-</w:t>
      </w:r>
      <w:proofErr w:type="spellStart"/>
      <w:r w:rsidRPr="00D26472">
        <w:rPr>
          <w:rFonts w:ascii="G마켓 산스 TTF Light" w:eastAsia="G마켓 산스 TTF Light" w:hAnsi="G마켓 산스 TTF Light"/>
          <w:b/>
          <w:bCs/>
        </w:rPr>
        <w:t>BiLSTM</w:t>
      </w:r>
      <w:proofErr w:type="spellEnd"/>
      <w:r w:rsidRPr="00D26472">
        <w:rPr>
          <w:rFonts w:ascii="G마켓 산스 TTF Light" w:eastAsia="G마켓 산스 TTF Light" w:hAnsi="G마켓 산스 TTF Light"/>
          <w:b/>
          <w:bCs/>
        </w:rPr>
        <w:t xml:space="preserve"> 구조를 썼나요?</w:t>
      </w:r>
      <w:r w:rsidRPr="00D26472">
        <w:rPr>
          <w:rFonts w:ascii="G마켓 산스 TTF Light" w:eastAsia="G마켓 산스 TTF Light" w:hAnsi="G마켓 산스 TTF Light"/>
        </w:rPr>
        <w:br/>
        <w:t>A.</w:t>
      </w:r>
      <w:r w:rsidRPr="00D26472">
        <w:rPr>
          <w:rFonts w:ascii="G마켓 산스 TTF Light" w:eastAsia="G마켓 산스 TTF Light" w:hAnsi="G마켓 산스 TTF Light"/>
        </w:rPr>
        <w:br/>
        <w:t>CNN은 EEG 신호의 공간적(채널간) 특징을 추출하는 데 강점이 있고,</w:t>
      </w:r>
      <w:r w:rsidRPr="00D26472">
        <w:rPr>
          <w:rFonts w:ascii="G마켓 산스 TTF Light" w:eastAsia="G마켓 산스 TTF Light" w:hAnsi="G마켓 산스 TTF Light"/>
        </w:rPr>
        <w:br/>
      </w:r>
      <w:proofErr w:type="spellStart"/>
      <w:r w:rsidRPr="00D26472">
        <w:rPr>
          <w:rFonts w:ascii="G마켓 산스 TTF Light" w:eastAsia="G마켓 산스 TTF Light" w:hAnsi="G마켓 산스 TTF Light"/>
        </w:rPr>
        <w:t>BiLSTM</w:t>
      </w:r>
      <w:proofErr w:type="spellEnd"/>
      <w:r w:rsidRPr="00D26472">
        <w:rPr>
          <w:rFonts w:ascii="G마켓 산스 TTF Light" w:eastAsia="G마켓 산스 TTF Light" w:hAnsi="G마켓 산스 TTF Light"/>
        </w:rPr>
        <w:t>은 시간 축의 연속성, 즉 패턴 변화를 양방향으로 학습할 수 있어서</w:t>
      </w:r>
      <w:r w:rsidRPr="00D26472">
        <w:rPr>
          <w:rFonts w:ascii="G마켓 산스 TTF Light" w:eastAsia="G마켓 산스 TTF Light" w:hAnsi="G마켓 산스 TTF Light"/>
        </w:rPr>
        <w:br/>
        <w:t>두 구조를 결합해 성능 향상을 기대할 수 있었습니다.</w: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pict>
          <v:rect id="_x0000_i1856" style="width:0;height:1.5pt" o:hralign="center" o:hrstd="t" o:hr="t" fillcolor="#a0a0a0" stroked="f"/>
        </w:pic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  <w:b/>
          <w:bCs/>
        </w:rPr>
        <w:t xml:space="preserve">Q6. 다른 구조(예: 단순 LSTM, CNN만)와 </w:t>
      </w:r>
      <w:proofErr w:type="spellStart"/>
      <w:r w:rsidRPr="00D26472">
        <w:rPr>
          <w:rFonts w:ascii="G마켓 산스 TTF Light" w:eastAsia="G마켓 산스 TTF Light" w:hAnsi="G마켓 산스 TTF Light"/>
          <w:b/>
          <w:bCs/>
        </w:rPr>
        <w:t>비교해봤나요</w:t>
      </w:r>
      <w:proofErr w:type="spellEnd"/>
      <w:r w:rsidRPr="00D26472">
        <w:rPr>
          <w:rFonts w:ascii="G마켓 산스 TTF Light" w:eastAsia="G마켓 산스 TTF Light" w:hAnsi="G마켓 산스 TTF Light"/>
          <w:b/>
          <w:bCs/>
        </w:rPr>
        <w:t>?</w:t>
      </w:r>
      <w:r w:rsidRPr="00D26472">
        <w:rPr>
          <w:rFonts w:ascii="G마켓 산스 TTF Light" w:eastAsia="G마켓 산스 TTF Light" w:hAnsi="G마켓 산스 TTF Light"/>
        </w:rPr>
        <w:br/>
        <w:t>A.</w:t>
      </w:r>
      <w:r w:rsidRPr="00D26472">
        <w:rPr>
          <w:rFonts w:ascii="G마켓 산스 TTF Light" w:eastAsia="G마켓 산스 TTF Light" w:hAnsi="G마켓 산스 TTF Light"/>
        </w:rPr>
        <w:br/>
        <w:t>네, 단일 CNN이나 LSTM, 2D CNN 등 여러 구조도 실험해 봤습니다.</w:t>
      </w:r>
      <w:r w:rsidRPr="00D26472">
        <w:rPr>
          <w:rFonts w:ascii="G마켓 산스 TTF Light" w:eastAsia="G마켓 산스 TTF Light" w:hAnsi="G마켓 산스 TTF Light"/>
        </w:rPr>
        <w:br/>
        <w:t>하지만 CNN-</w:t>
      </w:r>
      <w:proofErr w:type="spellStart"/>
      <w:r w:rsidRPr="00D26472">
        <w:rPr>
          <w:rFonts w:ascii="G마켓 산스 TTF Light" w:eastAsia="G마켓 산스 TTF Light" w:hAnsi="G마켓 산스 TTF Light"/>
        </w:rPr>
        <w:t>BiLSTM</w:t>
      </w:r>
      <w:proofErr w:type="spellEnd"/>
      <w:r w:rsidRPr="00D26472">
        <w:rPr>
          <w:rFonts w:ascii="G마켓 산스 TTF Light" w:eastAsia="G마켓 산스 TTF Light" w:hAnsi="G마켓 산스 TTF Light"/>
        </w:rPr>
        <w:t xml:space="preserve"> 구조가 시간-공간 정보를 동시에 반영해 가장 안정적인 결과를 보였습니다.</w: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pict>
          <v:rect id="_x0000_i1857" style="width:0;height:1.5pt" o:hralign="center" o:hrstd="t" o:hr="t" fillcolor="#a0a0a0" stroked="f"/>
        </w:pic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  <w:b/>
          <w:bCs/>
        </w:rPr>
        <w:t xml:space="preserve">Q7. 모델이 </w:t>
      </w:r>
      <w:proofErr w:type="spellStart"/>
      <w:r w:rsidRPr="00D26472">
        <w:rPr>
          <w:rFonts w:ascii="G마켓 산스 TTF Light" w:eastAsia="G마켓 산스 TTF Light" w:hAnsi="G마켓 산스 TTF Light"/>
          <w:b/>
          <w:bCs/>
        </w:rPr>
        <w:t>오버피팅</w:t>
      </w:r>
      <w:proofErr w:type="spellEnd"/>
      <w:r w:rsidRPr="00D26472">
        <w:rPr>
          <w:rFonts w:ascii="G마켓 산스 TTF Light" w:eastAsia="G마켓 산스 TTF Light" w:hAnsi="G마켓 산스 TTF Light"/>
          <w:b/>
          <w:bCs/>
        </w:rPr>
        <w:t>/</w:t>
      </w:r>
      <w:proofErr w:type="spellStart"/>
      <w:r w:rsidRPr="00D26472">
        <w:rPr>
          <w:rFonts w:ascii="G마켓 산스 TTF Light" w:eastAsia="G마켓 산스 TTF Light" w:hAnsi="G마켓 산스 TTF Light"/>
          <w:b/>
          <w:bCs/>
        </w:rPr>
        <w:t>언더피팅되는</w:t>
      </w:r>
      <w:proofErr w:type="spellEnd"/>
      <w:r w:rsidRPr="00D26472">
        <w:rPr>
          <w:rFonts w:ascii="G마켓 산스 TTF Light" w:eastAsia="G마켓 산스 TTF Light" w:hAnsi="G마켓 산스 TTF Light"/>
          <w:b/>
          <w:bCs/>
        </w:rPr>
        <w:t xml:space="preserve"> 현상은 없었나요?</w:t>
      </w:r>
      <w:r w:rsidRPr="00D26472">
        <w:rPr>
          <w:rFonts w:ascii="G마켓 산스 TTF Light" w:eastAsia="G마켓 산스 TTF Light" w:hAnsi="G마켓 산스 TTF Light"/>
        </w:rPr>
        <w:br/>
        <w:t>A.</w:t>
      </w:r>
      <w:r w:rsidRPr="00D26472">
        <w:rPr>
          <w:rFonts w:ascii="G마켓 산스 TTF Light" w:eastAsia="G마켓 산스 TTF Light" w:hAnsi="G마켓 산스 TTF Light"/>
        </w:rPr>
        <w:br/>
        <w:t>불균형 데이터와 학습 epoch 조정, Dropout, 데이터 증강 등 여러 방법을 적용해</w:t>
      </w:r>
      <w:r w:rsidRPr="00D26472">
        <w:rPr>
          <w:rFonts w:ascii="G마켓 산스 TTF Light" w:eastAsia="G마켓 산스 TTF Light" w:hAnsi="G마켓 산스 TTF Light"/>
        </w:rPr>
        <w:br/>
      </w:r>
      <w:proofErr w:type="spellStart"/>
      <w:r w:rsidRPr="00D26472">
        <w:rPr>
          <w:rFonts w:ascii="G마켓 산스 TTF Light" w:eastAsia="G마켓 산스 TTF Light" w:hAnsi="G마켓 산스 TTF Light"/>
        </w:rPr>
        <w:t>과적합을</w:t>
      </w:r>
      <w:proofErr w:type="spellEnd"/>
      <w:r w:rsidRPr="00D26472">
        <w:rPr>
          <w:rFonts w:ascii="G마켓 산스 TTF Light" w:eastAsia="G마켓 산스 TTF Light" w:hAnsi="G마켓 산스 TTF Light"/>
        </w:rPr>
        <w:t xml:space="preserve"> 줄이려고 노력했습니다.</w:t>
      </w:r>
      <w:r w:rsidRPr="00D26472">
        <w:rPr>
          <w:rFonts w:ascii="G마켓 산스 TTF Light" w:eastAsia="G마켓 산스 TTF Light" w:hAnsi="G마켓 산스 TTF Light"/>
        </w:rPr>
        <w:br/>
        <w:t xml:space="preserve">하지만 환자 수가 제한적이어서 </w:t>
      </w:r>
      <w:proofErr w:type="spellStart"/>
      <w:r w:rsidRPr="00D26472">
        <w:rPr>
          <w:rFonts w:ascii="G마켓 산스 TTF Light" w:eastAsia="G마켓 산스 TTF Light" w:hAnsi="G마켓 산스 TTF Light"/>
        </w:rPr>
        <w:t>오버피팅</w:t>
      </w:r>
      <w:proofErr w:type="spellEnd"/>
      <w:r w:rsidRPr="00D26472">
        <w:rPr>
          <w:rFonts w:ascii="G마켓 산스 TTF Light" w:eastAsia="G마켓 산스 TTF Light" w:hAnsi="G마켓 산스 TTF Light"/>
        </w:rPr>
        <w:t xml:space="preserve"> 위험이 항상 있음을 인지하고 있습니다.</w: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pict>
          <v:rect id="_x0000_i1858" style="width:0;height:1.5pt" o:hralign="center" o:hrstd="t" o:hr="t" fillcolor="#a0a0a0" stroked="f"/>
        </w:pic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pict>
          <v:rect id="_x0000_i1859" style="width:0;height:1.5pt" o:hralign="center" o:hrstd="t" o:hr="t" fillcolor="#a0a0a0" stroked="f"/>
        </w:pic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D26472">
        <w:rPr>
          <w:rFonts w:ascii="G마켓 산스 TTF Light" w:eastAsia="G마켓 산스 TTF Light" w:hAnsi="G마켓 산스 TTF Light"/>
          <w:b/>
          <w:bCs/>
        </w:rPr>
        <w:t>[3] 평가지표/결과 해석 관련</w: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pict>
          <v:rect id="_x0000_i1860" style="width:0;height:1.5pt" o:hralign="center" o:hrstd="t" o:hr="t" fillcolor="#a0a0a0" stroked="f"/>
        </w:pic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  <w:b/>
          <w:bCs/>
        </w:rPr>
        <w:t>Q8. 왜 정확도만 말하지 않고, F1-score, Recall, Precision, 혼동행렬까지 봤나요?</w:t>
      </w:r>
      <w:r w:rsidRPr="00D26472">
        <w:rPr>
          <w:rFonts w:ascii="G마켓 산스 TTF Light" w:eastAsia="G마켓 산스 TTF Light" w:hAnsi="G마켓 산스 TTF Light"/>
        </w:rPr>
        <w:br/>
        <w:t>A.</w:t>
      </w:r>
      <w:r w:rsidRPr="00D26472">
        <w:rPr>
          <w:rFonts w:ascii="G마켓 산스 TTF Light" w:eastAsia="G마켓 산스 TTF Light" w:hAnsi="G마켓 산스 TTF Light"/>
        </w:rPr>
        <w:br/>
        <w:t xml:space="preserve">데이터가 심각하게 </w:t>
      </w:r>
      <w:proofErr w:type="spellStart"/>
      <w:r w:rsidRPr="00D26472">
        <w:rPr>
          <w:rFonts w:ascii="G마켓 산스 TTF Light" w:eastAsia="G마켓 산스 TTF Light" w:hAnsi="G마켓 산스 TTF Light"/>
        </w:rPr>
        <w:t>불균형하기</w:t>
      </w:r>
      <w:proofErr w:type="spellEnd"/>
      <w:r w:rsidRPr="00D26472">
        <w:rPr>
          <w:rFonts w:ascii="G마켓 산스 TTF Light" w:eastAsia="G마켓 산스 TTF Light" w:hAnsi="G마켓 산스 TTF Light"/>
        </w:rPr>
        <w:t xml:space="preserve"> 때문에, 정확도만 높게 나와도 실제 발작 예측을 잘 못할 수 있습니다.</w:t>
      </w:r>
      <w:r w:rsidRPr="00D26472">
        <w:rPr>
          <w:rFonts w:ascii="G마켓 산스 TTF Light" w:eastAsia="G마켓 산스 TTF Light" w:hAnsi="G마켓 산스 TTF Light"/>
        </w:rPr>
        <w:br/>
        <w:t>따라서 실제 임상에서 중요한 Recall(놓친 발작 최소화), Precision(오진 최소화),</w:t>
      </w:r>
      <w:r w:rsidRPr="00D26472">
        <w:rPr>
          <w:rFonts w:ascii="G마켓 산스 TTF Light" w:eastAsia="G마켓 산스 TTF Light" w:hAnsi="G마켓 산스 TTF Light"/>
        </w:rPr>
        <w:br/>
        <w:t>그리고 두 지표의 균형인 F1-score까지 같이 평가했습니다.</w:t>
      </w:r>
      <w:r w:rsidRPr="00D26472">
        <w:rPr>
          <w:rFonts w:ascii="G마켓 산스 TTF Light" w:eastAsia="G마켓 산스 TTF Light" w:hAnsi="G마켓 산스 TTF Light"/>
        </w:rPr>
        <w:br/>
      </w:r>
      <w:proofErr w:type="spellStart"/>
      <w:r w:rsidRPr="00D26472">
        <w:rPr>
          <w:rFonts w:ascii="G마켓 산스 TTF Light" w:eastAsia="G마켓 산스 TTF Light" w:hAnsi="G마켓 산스 TTF Light"/>
        </w:rPr>
        <w:t>혼동행렬은</w:t>
      </w:r>
      <w:proofErr w:type="spellEnd"/>
      <w:r w:rsidRPr="00D26472">
        <w:rPr>
          <w:rFonts w:ascii="G마켓 산스 TTF Light" w:eastAsia="G마켓 산스 TTF Light" w:hAnsi="G마켓 산스 TTF Light"/>
        </w:rPr>
        <w:t xml:space="preserve"> 모델이 어디서 약한지(TP, FP, FN, TN)를 시각적으로 바로 확인할 수 있어서 반드시 사용했습니다.</w: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pict>
          <v:rect id="_x0000_i1861" style="width:0;height:1.5pt" o:hralign="center" o:hrstd="t" o:hr="t" fillcolor="#a0a0a0" stroked="f"/>
        </w:pic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  <w:b/>
          <w:bCs/>
        </w:rPr>
        <w:t>Q9. F1-score, Recall, Precision 각각 어떤 의미인가요?</w:t>
      </w:r>
      <w:r w:rsidRPr="00D26472">
        <w:rPr>
          <w:rFonts w:ascii="G마켓 산스 TTF Light" w:eastAsia="G마켓 산스 TTF Light" w:hAnsi="G마켓 산스 TTF Light"/>
        </w:rPr>
        <w:br/>
        <w:t>A.</w:t>
      </w:r>
    </w:p>
    <w:p w:rsidR="00D26472" w:rsidRPr="00D26472" w:rsidRDefault="00D26472" w:rsidP="00D26472">
      <w:pPr>
        <w:numPr>
          <w:ilvl w:val="0"/>
          <w:numId w:val="15"/>
        </w:num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  <w:b/>
          <w:bCs/>
        </w:rPr>
        <w:t>Precision:</w:t>
      </w:r>
      <w:r w:rsidRPr="00D26472">
        <w:rPr>
          <w:rFonts w:ascii="G마켓 산스 TTF Light" w:eastAsia="G마켓 산스 TTF Light" w:hAnsi="G마켓 산스 TTF Light"/>
        </w:rPr>
        <w:t xml:space="preserve"> 모델이 '발작'이라고 예측한 것 중 진짜 발작인 비율(오진 줄이기)</w:t>
      </w:r>
    </w:p>
    <w:p w:rsidR="00D26472" w:rsidRPr="00D26472" w:rsidRDefault="00D26472" w:rsidP="00D26472">
      <w:pPr>
        <w:numPr>
          <w:ilvl w:val="0"/>
          <w:numId w:val="15"/>
        </w:num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  <w:b/>
          <w:bCs/>
        </w:rPr>
        <w:lastRenderedPageBreak/>
        <w:t>Recall:</w:t>
      </w:r>
      <w:r w:rsidRPr="00D26472">
        <w:rPr>
          <w:rFonts w:ascii="G마켓 산스 TTF Light" w:eastAsia="G마켓 산스 TTF Light" w:hAnsi="G마켓 산스 TTF Light"/>
        </w:rPr>
        <w:t xml:space="preserve"> 실제 발작 중에서 모델이 맞힌 비율(놓친 발작 줄이기)</w:t>
      </w:r>
    </w:p>
    <w:p w:rsidR="00D26472" w:rsidRPr="00D26472" w:rsidRDefault="00D26472" w:rsidP="00D26472">
      <w:pPr>
        <w:numPr>
          <w:ilvl w:val="0"/>
          <w:numId w:val="15"/>
        </w:num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  <w:b/>
          <w:bCs/>
        </w:rPr>
        <w:t>F1-score:</w:t>
      </w:r>
      <w:r w:rsidRPr="00D26472">
        <w:rPr>
          <w:rFonts w:ascii="G마켓 산스 TTF Light" w:eastAsia="G마켓 산스 TTF Light" w:hAnsi="G마켓 산스 TTF Light"/>
        </w:rPr>
        <w:t xml:space="preserve"> Precision과 Recall의 </w:t>
      </w:r>
      <w:proofErr w:type="spellStart"/>
      <w:r w:rsidRPr="00D26472">
        <w:rPr>
          <w:rFonts w:ascii="G마켓 산스 TTF Light" w:eastAsia="G마켓 산스 TTF Light" w:hAnsi="G마켓 산스 TTF Light"/>
        </w:rPr>
        <w:t>조화평균</w:t>
      </w:r>
      <w:proofErr w:type="spellEnd"/>
      <w:r w:rsidRPr="00D26472">
        <w:rPr>
          <w:rFonts w:ascii="G마켓 산스 TTF Light" w:eastAsia="G마켓 산스 TTF Light" w:hAnsi="G마켓 산스 TTF Light"/>
        </w:rPr>
        <w:t>(둘 다 중요한 상황에서 주로 사용)</w: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pict>
          <v:rect id="_x0000_i1862" style="width:0;height:1.5pt" o:hralign="center" o:hrstd="t" o:hr="t" fillcolor="#a0a0a0" stroked="f"/>
        </w:pic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  <w:b/>
          <w:bCs/>
        </w:rPr>
        <w:t xml:space="preserve">Q10. </w:t>
      </w:r>
      <w:proofErr w:type="spellStart"/>
      <w:r w:rsidRPr="00D26472">
        <w:rPr>
          <w:rFonts w:ascii="G마켓 산스 TTF Light" w:eastAsia="G마켓 산스 TTF Light" w:hAnsi="G마켓 산스 TTF Light"/>
          <w:b/>
          <w:bCs/>
        </w:rPr>
        <w:t>혼동행렬</w:t>
      </w:r>
      <w:proofErr w:type="spellEnd"/>
      <w:r w:rsidRPr="00D26472">
        <w:rPr>
          <w:rFonts w:ascii="G마켓 산스 TTF Light" w:eastAsia="G마켓 산스 TTF Light" w:hAnsi="G마켓 산스 TTF Light"/>
          <w:b/>
          <w:bCs/>
        </w:rPr>
        <w:t>(Confusion Matrix) 직접 해석해보세요.</w:t>
      </w:r>
      <w:r w:rsidRPr="00D26472">
        <w:rPr>
          <w:rFonts w:ascii="G마켓 산스 TTF Light" w:eastAsia="G마켓 산스 TTF Light" w:hAnsi="G마켓 산스 TTF Light"/>
        </w:rPr>
        <w:br/>
        <w:t>A.</w:t>
      </w:r>
      <w:r w:rsidRPr="00D26472">
        <w:rPr>
          <w:rFonts w:ascii="G마켓 산스 TTF Light" w:eastAsia="G마켓 산스 TTF Light" w:hAnsi="G마켓 산스 TTF Light"/>
        </w:rPr>
        <w:br/>
      </w:r>
      <w:proofErr w:type="spellStart"/>
      <w:r w:rsidRPr="00D26472">
        <w:rPr>
          <w:rFonts w:ascii="G마켓 산스 TTF Light" w:eastAsia="G마켓 산스 TTF Light" w:hAnsi="G마켓 산스 TTF Light"/>
        </w:rPr>
        <w:t>혼동행렬은</w:t>
      </w:r>
      <w:proofErr w:type="spellEnd"/>
      <w:r w:rsidRPr="00D26472">
        <w:rPr>
          <w:rFonts w:ascii="G마켓 산스 TTF Light" w:eastAsia="G마켓 산스 TTF Light" w:hAnsi="G마켓 산스 TTF Light"/>
        </w:rPr>
        <w:t xml:space="preserve"> 예측/</w:t>
      </w:r>
      <w:proofErr w:type="spellStart"/>
      <w:r w:rsidRPr="00D26472">
        <w:rPr>
          <w:rFonts w:ascii="G마켓 산스 TTF Light" w:eastAsia="G마켓 산스 TTF Light" w:hAnsi="G마켓 산스 TTF Light"/>
        </w:rPr>
        <w:t>실제값의</w:t>
      </w:r>
      <w:proofErr w:type="spellEnd"/>
      <w:r w:rsidRPr="00D26472">
        <w:rPr>
          <w:rFonts w:ascii="G마켓 산스 TTF Light" w:eastAsia="G마켓 산스 TTF Light" w:hAnsi="G마켓 산스 TTF Light"/>
        </w:rPr>
        <w:t xml:space="preserve"> 조합에 따라 네 구간(TP, FP, TN, FN)으로 나뉘고,</w:t>
      </w:r>
      <w:r w:rsidRPr="00D26472">
        <w:rPr>
          <w:rFonts w:ascii="G마켓 산스 TTF Light" w:eastAsia="G마켓 산스 TTF Light" w:hAnsi="G마켓 산스 TTF Light"/>
        </w:rPr>
        <w:br/>
        <w:t>특히 FN(놓친 발작)이 많으면 실제 환자 안전에 큰 위험이 생깁니다.</w:t>
      </w:r>
      <w:r w:rsidRPr="00D26472">
        <w:rPr>
          <w:rFonts w:ascii="G마켓 산스 TTF Light" w:eastAsia="G마켓 산스 TTF Light" w:hAnsi="G마켓 산스 TTF Light"/>
        </w:rPr>
        <w:br/>
        <w:t>그래서 혼동행렬에서 FN을 줄이는 것이 실전에서 매우 중요하다고 생각합니다.</w: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pict>
          <v:rect id="_x0000_i1863" style="width:0;height:1.5pt" o:hralign="center" o:hrstd="t" o:hr="t" fillcolor="#a0a0a0" stroked="f"/>
        </w:pic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  <w:b/>
          <w:bCs/>
        </w:rPr>
        <w:t>Q11. 실험 결과가 논문 수준보다 낮은데, 이유는 뭔가요?</w:t>
      </w:r>
      <w:r w:rsidRPr="00D26472">
        <w:rPr>
          <w:rFonts w:ascii="G마켓 산스 TTF Light" w:eastAsia="G마켓 산스 TTF Light" w:hAnsi="G마켓 산스 TTF Light"/>
        </w:rPr>
        <w:br/>
        <w:t>A.</w:t>
      </w:r>
      <w:r w:rsidRPr="00D26472">
        <w:rPr>
          <w:rFonts w:ascii="G마켓 산스 TTF Light" w:eastAsia="G마켓 산스 TTF Light" w:hAnsi="G마켓 산스 TTF Light"/>
        </w:rPr>
        <w:br/>
        <w:t>실험 환경, 데이터 분포, 모델 구조, 환자 수 등 여러 요인에서 차이가 있을 수 있습니다.</w:t>
      </w:r>
      <w:r w:rsidRPr="00D26472">
        <w:rPr>
          <w:rFonts w:ascii="G마켓 산스 TTF Light" w:eastAsia="G마켓 산스 TTF Light" w:hAnsi="G마켓 산스 TTF Light"/>
        </w:rPr>
        <w:br/>
        <w:t xml:space="preserve">특히 </w:t>
      </w:r>
      <w:proofErr w:type="spellStart"/>
      <w:r w:rsidRPr="00D26472">
        <w:rPr>
          <w:rFonts w:ascii="G마켓 산스 TTF Light" w:eastAsia="G마켓 산스 TTF Light" w:hAnsi="G마켓 산스 TTF Light"/>
        </w:rPr>
        <w:t>환자별</w:t>
      </w:r>
      <w:proofErr w:type="spellEnd"/>
      <w:r w:rsidRPr="00D26472">
        <w:rPr>
          <w:rFonts w:ascii="G마켓 산스 TTF Light" w:eastAsia="G마켓 산스 TTF Light" w:hAnsi="G마켓 산스 TTF Light"/>
        </w:rPr>
        <w:t xml:space="preserve"> 분할(k-fold, leave-one-out) 방식, 데이터 전처리 방법의 차이,</w:t>
      </w:r>
      <w:r w:rsidRPr="00D26472">
        <w:rPr>
          <w:rFonts w:ascii="G마켓 산스 TTF Light" w:eastAsia="G마켓 산스 TTF Light" w:hAnsi="G마켓 산스 TTF Light"/>
        </w:rPr>
        <w:br/>
        <w:t xml:space="preserve">그리고 불균형 데이터에 대한 </w:t>
      </w:r>
      <w:proofErr w:type="spellStart"/>
      <w:r w:rsidRPr="00D26472">
        <w:rPr>
          <w:rFonts w:ascii="G마켓 산스 TTF Light" w:eastAsia="G마켓 산스 TTF Light" w:hAnsi="G마켓 산스 TTF Light"/>
        </w:rPr>
        <w:t>보정법</w:t>
      </w:r>
      <w:proofErr w:type="spellEnd"/>
      <w:r w:rsidRPr="00D26472">
        <w:rPr>
          <w:rFonts w:ascii="G마켓 산스 TTF Light" w:eastAsia="G마켓 산스 TTF Light" w:hAnsi="G마켓 산스 TTF Light"/>
        </w:rPr>
        <w:t xml:space="preserve"> 등에서 결과 차이가 발생할 수 있다고 생각합니다.</w: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pict>
          <v:rect id="_x0000_i1864" style="width:0;height:1.5pt" o:hralign="center" o:hrstd="t" o:hr="t" fillcolor="#a0a0a0" stroked="f"/>
        </w:pic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pict>
          <v:rect id="_x0000_i1865" style="width:0;height:1.5pt" o:hralign="center" o:hrstd="t" o:hr="t" fillcolor="#a0a0a0" stroked="f"/>
        </w:pic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D26472">
        <w:rPr>
          <w:rFonts w:ascii="G마켓 산스 TTF Light" w:eastAsia="G마켓 산스 TTF Light" w:hAnsi="G마켓 산스 TTF Light"/>
          <w:b/>
          <w:bCs/>
        </w:rPr>
        <w:t xml:space="preserve">[4] 데이터 불균형/실제 </w:t>
      </w:r>
      <w:proofErr w:type="spellStart"/>
      <w:r w:rsidRPr="00D26472">
        <w:rPr>
          <w:rFonts w:ascii="G마켓 산스 TTF Light" w:eastAsia="G마켓 산스 TTF Light" w:hAnsi="G마켓 산스 TTF Light"/>
          <w:b/>
          <w:bCs/>
        </w:rPr>
        <w:t>적용성</w:t>
      </w:r>
      <w:proofErr w:type="spellEnd"/>
      <w:r w:rsidRPr="00D26472">
        <w:rPr>
          <w:rFonts w:ascii="G마켓 산스 TTF Light" w:eastAsia="G마켓 산스 TTF Light" w:hAnsi="G마켓 산스 TTF Light"/>
          <w:b/>
          <w:bCs/>
        </w:rPr>
        <w:t xml:space="preserve"> 관련</w: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pict>
          <v:rect id="_x0000_i1866" style="width:0;height:1.5pt" o:hralign="center" o:hrstd="t" o:hr="t" fillcolor="#a0a0a0" stroked="f"/>
        </w:pic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  <w:b/>
          <w:bCs/>
        </w:rPr>
        <w:t>Q12. 데이터 불균형 극복을 위해 어떤 방법을 썼나요?</w:t>
      </w:r>
      <w:r w:rsidRPr="00D26472">
        <w:rPr>
          <w:rFonts w:ascii="G마켓 산스 TTF Light" w:eastAsia="G마켓 산스 TTF Light" w:hAnsi="G마켓 산스 TTF Light"/>
        </w:rPr>
        <w:br/>
        <w:t>A.</w:t>
      </w:r>
      <w:r w:rsidRPr="00D26472">
        <w:rPr>
          <w:rFonts w:ascii="G마켓 산스 TTF Light" w:eastAsia="G마켓 산스 TTF Light" w:hAnsi="G마켓 산스 TTF Light"/>
        </w:rPr>
        <w:br/>
        <w:t xml:space="preserve">SMOTE, oversampling, 손실함수에서 </w:t>
      </w:r>
      <w:proofErr w:type="spellStart"/>
      <w:r w:rsidRPr="00D26472">
        <w:rPr>
          <w:rFonts w:ascii="G마켓 산스 TTF Light" w:eastAsia="G마켓 산스 TTF Light" w:hAnsi="G마켓 산스 TTF Light"/>
        </w:rPr>
        <w:t>pos_weight</w:t>
      </w:r>
      <w:proofErr w:type="spellEnd"/>
      <w:r w:rsidRPr="00D26472">
        <w:rPr>
          <w:rFonts w:ascii="G마켓 산스 TTF Light" w:eastAsia="G마켓 산스 TTF Light" w:hAnsi="G마켓 산스 TTF Light"/>
        </w:rPr>
        <w:t xml:space="preserve"> 조정,</w:t>
      </w:r>
      <w:r w:rsidRPr="00D26472">
        <w:rPr>
          <w:rFonts w:ascii="G마켓 산스 TTF Light" w:eastAsia="G마켓 산스 TTF Light" w:hAnsi="G마켓 산스 TTF Light"/>
        </w:rPr>
        <w:br/>
        <w:t>batch sampling 등 다양한 방법을 시도했지만,</w:t>
      </w:r>
      <w:r w:rsidRPr="00D26472">
        <w:rPr>
          <w:rFonts w:ascii="G마켓 산스 TTF Light" w:eastAsia="G마켓 산스 TTF Light" w:hAnsi="G마켓 산스 TTF Light"/>
        </w:rPr>
        <w:br/>
        <w:t>실제 임상 데이터를 더 많이 확보하는 것이 최선임을 체감했습니다.</w: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pict>
          <v:rect id="_x0000_i1867" style="width:0;height:1.5pt" o:hralign="center" o:hrstd="t" o:hr="t" fillcolor="#a0a0a0" stroked="f"/>
        </w:pic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  <w:b/>
          <w:bCs/>
        </w:rPr>
        <w:t xml:space="preserve">Q13. 실제 </w:t>
      </w:r>
      <w:proofErr w:type="spellStart"/>
      <w:r w:rsidRPr="00D26472">
        <w:rPr>
          <w:rFonts w:ascii="G마켓 산스 TTF Light" w:eastAsia="G마켓 산스 TTF Light" w:hAnsi="G마켓 산스 TTF Light"/>
          <w:b/>
          <w:bCs/>
        </w:rPr>
        <w:t>의료현장에</w:t>
      </w:r>
      <w:proofErr w:type="spellEnd"/>
      <w:r w:rsidRPr="00D26472">
        <w:rPr>
          <w:rFonts w:ascii="G마켓 산스 TTF Light" w:eastAsia="G마켓 산스 TTF Light" w:hAnsi="G마켓 산스 TTF Light"/>
          <w:b/>
          <w:bCs/>
        </w:rPr>
        <w:t xml:space="preserve"> 바로 적용해도 되나요?</w:t>
      </w:r>
      <w:r w:rsidRPr="00D26472">
        <w:rPr>
          <w:rFonts w:ascii="G마켓 산스 TTF Light" w:eastAsia="G마켓 산스 TTF Light" w:hAnsi="G마켓 산스 TTF Light"/>
        </w:rPr>
        <w:br/>
        <w:t>A.</w:t>
      </w:r>
      <w:r w:rsidRPr="00D26472">
        <w:rPr>
          <w:rFonts w:ascii="G마켓 산스 TTF Light" w:eastAsia="G마켓 산스 TTF Light" w:hAnsi="G마켓 산스 TTF Light"/>
        </w:rPr>
        <w:br/>
        <w:t>아직은 연구 단계라 실제 임상 적용을 위해선 더 많은 데이터,</w:t>
      </w:r>
      <w:r w:rsidRPr="00D26472">
        <w:rPr>
          <w:rFonts w:ascii="G마켓 산스 TTF Light" w:eastAsia="G마켓 산스 TTF Light" w:hAnsi="G마켓 산스 TTF Light"/>
        </w:rPr>
        <w:br/>
        <w:t>철저한 검증, 해석 가능성, 그리고 의사와의 협업이 필요합니다.</w:t>
      </w:r>
      <w:r w:rsidRPr="00D26472">
        <w:rPr>
          <w:rFonts w:ascii="G마켓 산스 TTF Light" w:eastAsia="G마켓 산스 TTF Light" w:hAnsi="G마켓 산스 TTF Light"/>
        </w:rPr>
        <w:br/>
        <w:t>실시간 처리 속도, 오진/놓침에 대한 안전성 검증도 추가로 요구됩니다.</w: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pict>
          <v:rect id="_x0000_i1868" style="width:0;height:1.5pt" o:hralign="center" o:hrstd="t" o:hr="t" fillcolor="#a0a0a0" stroked="f"/>
        </w:pic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pict>
          <v:rect id="_x0000_i1869" style="width:0;height:1.5pt" o:hralign="center" o:hrstd="t" o:hr="t" fillcolor="#a0a0a0" stroked="f"/>
        </w:pic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D26472">
        <w:rPr>
          <w:rFonts w:ascii="G마켓 산스 TTF Light" w:eastAsia="G마켓 산스 TTF Light" w:hAnsi="G마켓 산스 TTF Light"/>
          <w:b/>
          <w:bCs/>
        </w:rPr>
        <w:t>[5] 본인 고민/어려움/시행착오 관련</w: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pict>
          <v:rect id="_x0000_i1870" style="width:0;height:1.5pt" o:hralign="center" o:hrstd="t" o:hr="t" fillcolor="#a0a0a0" stroked="f"/>
        </w:pic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  <w:b/>
          <w:bCs/>
        </w:rPr>
        <w:t>Q14. 연구하면서 가장 어려웠던 점은 무엇인가요?</w:t>
      </w:r>
      <w:r w:rsidRPr="00D26472">
        <w:rPr>
          <w:rFonts w:ascii="G마켓 산스 TTF Light" w:eastAsia="G마켓 산스 TTF Light" w:hAnsi="G마켓 산스 TTF Light"/>
        </w:rPr>
        <w:br/>
      </w:r>
      <w:r w:rsidRPr="00D26472">
        <w:rPr>
          <w:rFonts w:ascii="G마켓 산스 TTF Light" w:eastAsia="G마켓 산스 TTF Light" w:hAnsi="G마켓 산스 TTF Light"/>
        </w:rPr>
        <w:lastRenderedPageBreak/>
        <w:t>A.</w:t>
      </w:r>
    </w:p>
    <w:p w:rsidR="00D26472" w:rsidRPr="00D26472" w:rsidRDefault="00D26472" w:rsidP="00D26472">
      <w:pPr>
        <w:numPr>
          <w:ilvl w:val="0"/>
          <w:numId w:val="16"/>
        </w:num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t>데이터 불균형 문제로 실제 발작 예측 성능이 잘 안 나와서</w:t>
      </w:r>
      <w:r w:rsidRPr="00D26472">
        <w:rPr>
          <w:rFonts w:ascii="G마켓 산스 TTF Light" w:eastAsia="G마켓 산스 TTF Light" w:hAnsi="G마켓 산스 TTF Light"/>
        </w:rPr>
        <w:br/>
        <w:t>다양한 방법을 실험하다가 좌절도 했습니다.</w:t>
      </w:r>
    </w:p>
    <w:p w:rsidR="00D26472" w:rsidRPr="00D26472" w:rsidRDefault="00D26472" w:rsidP="00D26472">
      <w:pPr>
        <w:numPr>
          <w:ilvl w:val="0"/>
          <w:numId w:val="16"/>
        </w:num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t xml:space="preserve">CNN, LSTM 구조 설계와 </w:t>
      </w:r>
      <w:proofErr w:type="spellStart"/>
      <w:r w:rsidRPr="00D26472">
        <w:rPr>
          <w:rFonts w:ascii="G마켓 산스 TTF Light" w:eastAsia="G마켓 산스 TTF Light" w:hAnsi="G마켓 산스 TTF Light"/>
        </w:rPr>
        <w:t>파이토치</w:t>
      </w:r>
      <w:proofErr w:type="spellEnd"/>
      <w:r w:rsidRPr="00D26472">
        <w:rPr>
          <w:rFonts w:ascii="G마켓 산스 TTF Light" w:eastAsia="G마켓 산스 TTF Light" w:hAnsi="G마켓 산스 TTF Light"/>
        </w:rPr>
        <w:t xml:space="preserve"> 코드 디버깅, shape 오류 등에서</w:t>
      </w:r>
      <w:r w:rsidRPr="00D26472">
        <w:rPr>
          <w:rFonts w:ascii="G마켓 산스 TTF Light" w:eastAsia="G마켓 산스 TTF Light" w:hAnsi="G마켓 산스 TTF Light"/>
        </w:rPr>
        <w:br/>
        <w:t>많이 시행착오를 겪었습니다.</w:t>
      </w:r>
    </w:p>
    <w:p w:rsidR="00D26472" w:rsidRPr="00D26472" w:rsidRDefault="00D26472" w:rsidP="00D26472">
      <w:pPr>
        <w:numPr>
          <w:ilvl w:val="0"/>
          <w:numId w:val="16"/>
        </w:num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t>평가지표 해석과 임상적 의미까지 설명하는 연습이 가장 힘들었습니다.</w: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pict>
          <v:rect id="_x0000_i1871" style="width:0;height:1.5pt" o:hralign="center" o:hrstd="t" o:hr="t" fillcolor="#a0a0a0" stroked="f"/>
        </w:pic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  <w:b/>
          <w:bCs/>
        </w:rPr>
        <w:t>Q15. 프로젝트를 통해 가장 크게 배운 점은 무엇인가요?</w:t>
      </w:r>
      <w:r w:rsidRPr="00D26472">
        <w:rPr>
          <w:rFonts w:ascii="G마켓 산스 TTF Light" w:eastAsia="G마켓 산스 TTF Light" w:hAnsi="G마켓 산스 TTF Light"/>
        </w:rPr>
        <w:br/>
        <w:t>A.</w:t>
      </w:r>
    </w:p>
    <w:p w:rsidR="00D26472" w:rsidRPr="00D26472" w:rsidRDefault="00D26472" w:rsidP="00D26472">
      <w:pPr>
        <w:numPr>
          <w:ilvl w:val="0"/>
          <w:numId w:val="17"/>
        </w:num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t>AI 연구는 데이터의 진짜 구조/분포를 파악하는 것부터,</w:t>
      </w:r>
      <w:r w:rsidRPr="00D26472">
        <w:rPr>
          <w:rFonts w:ascii="G마켓 산스 TTF Light" w:eastAsia="G마켓 산스 TTF Light" w:hAnsi="G마켓 산스 TTF Light"/>
        </w:rPr>
        <w:br/>
        <w:t>결과 해석과 임상 적용까지 모두 고민해야 한다는 걸 배웠습니다.</w:t>
      </w:r>
    </w:p>
    <w:p w:rsidR="00D26472" w:rsidRPr="00D26472" w:rsidRDefault="00D26472" w:rsidP="00D26472">
      <w:pPr>
        <w:numPr>
          <w:ilvl w:val="0"/>
          <w:numId w:val="17"/>
        </w:num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t>시행착오와 실패를 겪으면서 진짜로 성장할 수 있다는 점을 체감했습니다.</w: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pict>
          <v:rect id="_x0000_i1872" style="width:0;height:1.5pt" o:hralign="center" o:hrstd="t" o:hr="t" fillcolor="#a0a0a0" stroked="f"/>
        </w:pic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  <w:b/>
          <w:bCs/>
        </w:rPr>
        <w:t>Q16. 앞으로 추가로 해보고 싶은 연구/실험은?</w:t>
      </w:r>
      <w:r w:rsidRPr="00D26472">
        <w:rPr>
          <w:rFonts w:ascii="G마켓 산스 TTF Light" w:eastAsia="G마켓 산스 TTF Light" w:hAnsi="G마켓 산스 TTF Light"/>
        </w:rPr>
        <w:br/>
        <w:t>A.</w:t>
      </w:r>
    </w:p>
    <w:p w:rsidR="00D26472" w:rsidRPr="00D26472" w:rsidRDefault="00D26472" w:rsidP="00D26472">
      <w:pPr>
        <w:numPr>
          <w:ilvl w:val="0"/>
          <w:numId w:val="18"/>
        </w:num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t xml:space="preserve">더 다양한 채널, 윈도우, 다양한 </w:t>
      </w:r>
      <w:proofErr w:type="spellStart"/>
      <w:r w:rsidRPr="00D26472">
        <w:rPr>
          <w:rFonts w:ascii="G마켓 산스 TTF Light" w:eastAsia="G마켓 산스 TTF Light" w:hAnsi="G마켓 산스 TTF Light"/>
        </w:rPr>
        <w:t>딥러닝</w:t>
      </w:r>
      <w:proofErr w:type="spellEnd"/>
      <w:r w:rsidRPr="00D26472">
        <w:rPr>
          <w:rFonts w:ascii="G마켓 산스 TTF Light" w:eastAsia="G마켓 산스 TTF Light" w:hAnsi="G마켓 산스 TTF Light"/>
        </w:rPr>
        <w:t xml:space="preserve"> 구조 실험</w:t>
      </w:r>
    </w:p>
    <w:p w:rsidR="00D26472" w:rsidRPr="00D26472" w:rsidRDefault="00D26472" w:rsidP="00D26472">
      <w:pPr>
        <w:numPr>
          <w:ilvl w:val="0"/>
          <w:numId w:val="18"/>
        </w:num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t>진짜 실시간 데이터 스트리밍/예측 시연</w:t>
      </w:r>
    </w:p>
    <w:p w:rsidR="00D26472" w:rsidRPr="00D26472" w:rsidRDefault="00D26472" w:rsidP="00D26472">
      <w:pPr>
        <w:numPr>
          <w:ilvl w:val="0"/>
          <w:numId w:val="18"/>
        </w:num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t xml:space="preserve">explainable AI, 임상 </w:t>
      </w:r>
      <w:proofErr w:type="spellStart"/>
      <w:r w:rsidRPr="00D26472">
        <w:rPr>
          <w:rFonts w:ascii="G마켓 산스 TTF Light" w:eastAsia="G마켓 산스 TTF Light" w:hAnsi="G마켓 산스 TTF Light"/>
        </w:rPr>
        <w:t>적용성</w:t>
      </w:r>
      <w:proofErr w:type="spellEnd"/>
      <w:r w:rsidRPr="00D26472">
        <w:rPr>
          <w:rFonts w:ascii="G마켓 산스 TTF Light" w:eastAsia="G마켓 산스 TTF Light" w:hAnsi="G마켓 산스 TTF Light"/>
        </w:rPr>
        <w:t xml:space="preserve"> 평가 등도 도전해보고 싶습니다.</w: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pict>
          <v:rect id="_x0000_i1873" style="width:0;height:1.5pt" o:hralign="center" o:hrstd="t" o:hr="t" fillcolor="#a0a0a0" stroked="f"/>
        </w:pic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pict>
          <v:rect id="_x0000_i1874" style="width:0;height:1.5pt" o:hralign="center" o:hrstd="t" o:hr="t" fillcolor="#a0a0a0" stroked="f"/>
        </w:pic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D26472">
        <w:rPr>
          <w:rFonts w:ascii="G마켓 산스 TTF Light" w:eastAsia="G마켓 산스 TTF Light" w:hAnsi="G마켓 산스 TTF Light"/>
          <w:b/>
          <w:bCs/>
        </w:rPr>
        <w:t>[6] 기타(교수님이 자주 꼬집는 포인트)</w: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pict>
          <v:rect id="_x0000_i1875" style="width:0;height:1.5pt" o:hralign="center" o:hrstd="t" o:hr="t" fillcolor="#a0a0a0" stroked="f"/>
        </w:pic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  <w:b/>
          <w:bCs/>
        </w:rPr>
        <w:t>Q17. 모델을 더 개선하려면 뭘 바꿔야 하나요?</w:t>
      </w:r>
      <w:r w:rsidRPr="00D26472">
        <w:rPr>
          <w:rFonts w:ascii="G마켓 산스 TTF Light" w:eastAsia="G마켓 산스 TTF Light" w:hAnsi="G마켓 산스 TTF Light"/>
        </w:rPr>
        <w:br/>
        <w:t>A.</w:t>
      </w:r>
      <w:r w:rsidRPr="00D26472">
        <w:rPr>
          <w:rFonts w:ascii="G마켓 산스 TTF Light" w:eastAsia="G마켓 산스 TTF Light" w:hAnsi="G마켓 산스 TTF Light"/>
        </w:rPr>
        <w:br/>
        <w:t>더 많은 임상 데이터 확보, 채널/윈도우 조합 실험,</w:t>
      </w:r>
      <w:r w:rsidRPr="00D26472">
        <w:rPr>
          <w:rFonts w:ascii="G마켓 산스 TTF Light" w:eastAsia="G마켓 산스 TTF Light" w:hAnsi="G마켓 산스 TTF Light"/>
        </w:rPr>
        <w:br/>
        <w:t xml:space="preserve">노이즈/이상치 처리, </w:t>
      </w:r>
      <w:proofErr w:type="spellStart"/>
      <w:r w:rsidRPr="00D26472">
        <w:rPr>
          <w:rFonts w:ascii="G마켓 산스 TTF Light" w:eastAsia="G마켓 산스 TTF Light" w:hAnsi="G마켓 산스 TTF Light"/>
        </w:rPr>
        <w:t>하이퍼파라미터</w:t>
      </w:r>
      <w:proofErr w:type="spellEnd"/>
      <w:r w:rsidRPr="00D26472">
        <w:rPr>
          <w:rFonts w:ascii="G마켓 산스 TTF Light" w:eastAsia="G마켓 산스 TTF Light" w:hAnsi="G마켓 산스 TTF Light"/>
        </w:rPr>
        <w:t xml:space="preserve"> 튜닝,</w:t>
      </w:r>
      <w:r w:rsidRPr="00D26472">
        <w:rPr>
          <w:rFonts w:ascii="G마켓 산스 TTF Light" w:eastAsia="G마켓 산스 TTF Light" w:hAnsi="G마켓 산스 TTF Light"/>
        </w:rPr>
        <w:br/>
        <w:t xml:space="preserve">ensemble, GNN 등 다양한 </w:t>
      </w:r>
      <w:proofErr w:type="spellStart"/>
      <w:r w:rsidRPr="00D26472">
        <w:rPr>
          <w:rFonts w:ascii="G마켓 산스 TTF Light" w:eastAsia="G마켓 산스 TTF Light" w:hAnsi="G마켓 산스 TTF Light"/>
        </w:rPr>
        <w:t>딥러닝</w:t>
      </w:r>
      <w:proofErr w:type="spellEnd"/>
      <w:r w:rsidRPr="00D26472">
        <w:rPr>
          <w:rFonts w:ascii="G마켓 산스 TTF Light" w:eastAsia="G마켓 산스 TTF Light" w:hAnsi="G마켓 산스 TTF Light"/>
        </w:rPr>
        <w:t xml:space="preserve"> 구조 탐색도 가능하다고 생각합니다.</w: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pict>
          <v:rect id="_x0000_i1876" style="width:0;height:1.5pt" o:hralign="center" o:hrstd="t" o:hr="t" fillcolor="#a0a0a0" stroked="f"/>
        </w:pic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  <w:b/>
          <w:bCs/>
        </w:rPr>
        <w:t>Q18. 만약 다른 학생에게 본 프로젝트를 맡긴다면 꼭 강조하고 싶은 건?</w:t>
      </w:r>
      <w:r w:rsidRPr="00D26472">
        <w:rPr>
          <w:rFonts w:ascii="G마켓 산스 TTF Light" w:eastAsia="G마켓 산스 TTF Light" w:hAnsi="G마켓 산스 TTF Light"/>
        </w:rPr>
        <w:br/>
        <w:t>A.</w:t>
      </w:r>
      <w:r w:rsidRPr="00D26472">
        <w:rPr>
          <w:rFonts w:ascii="G마켓 산스 TTF Light" w:eastAsia="G마켓 산스 TTF Light" w:hAnsi="G마켓 산스 TTF Light"/>
        </w:rPr>
        <w:br/>
        <w:t>정확도만 믿지 말고, 데이터 분포 분석, 평가지표 다양화,</w:t>
      </w:r>
      <w:r w:rsidRPr="00D26472">
        <w:rPr>
          <w:rFonts w:ascii="G마켓 산스 TTF Light" w:eastAsia="G마켓 산스 TTF Light" w:hAnsi="G마켓 산스 TTF Light"/>
        </w:rPr>
        <w:br/>
        <w:t>실제 임상 적용까지 고민하는 시각을 반드시 키우라고 말해주고 싶습니다.</w: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lastRenderedPageBreak/>
        <w:pict>
          <v:rect id="_x0000_i1877" style="width:0;height:1.5pt" o:hralign="center" o:hrstd="t" o:hr="t" fillcolor="#a0a0a0" stroked="f"/>
        </w:pic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pict>
          <v:rect id="_x0000_i1878" style="width:0;height:1.5pt" o:hralign="center" o:hrstd="t" o:hr="t" fillcolor="#a0a0a0" stroked="f"/>
        </w:pict>
      </w:r>
    </w:p>
    <w:p w:rsidR="00D26472" w:rsidRPr="00D26472" w:rsidRDefault="00D26472" w:rsidP="00D26472">
      <w:pPr>
        <w:jc w:val="left"/>
        <w:rPr>
          <w:rFonts w:ascii="G마켓 산스 TTF Light" w:eastAsia="G마켓 산스 TTF Light" w:hAnsi="G마켓 산스 TTF Light"/>
        </w:rPr>
      </w:pPr>
      <w:r w:rsidRPr="00D26472">
        <w:rPr>
          <w:rFonts w:ascii="G마켓 산스 TTF Light" w:eastAsia="G마켓 산스 TTF Light" w:hAnsi="G마켓 산스 TTF Light"/>
        </w:rPr>
        <w:t>필요한 추가 질문이나,</w:t>
      </w:r>
      <w:r w:rsidRPr="00D26472">
        <w:rPr>
          <w:rFonts w:ascii="G마켓 산스 TTF Light" w:eastAsia="G마켓 산스 TTF Light" w:hAnsi="G마켓 산스 TTF Light"/>
        </w:rPr>
        <w:br/>
        <w:t xml:space="preserve">네 프로젝트/실험 상황에 맞는 </w:t>
      </w:r>
      <w:r w:rsidRPr="00D26472">
        <w:rPr>
          <w:rFonts w:ascii="G마켓 산스 TTF Light" w:eastAsia="G마켓 산스 TTF Light" w:hAnsi="G마켓 산스 TTF Light"/>
          <w:b/>
          <w:bCs/>
        </w:rPr>
        <w:t xml:space="preserve">더 현실적이고 </w:t>
      </w:r>
      <w:proofErr w:type="spellStart"/>
      <w:r w:rsidRPr="00D26472">
        <w:rPr>
          <w:rFonts w:ascii="G마켓 산스 TTF Light" w:eastAsia="G마켓 산스 TTF Light" w:hAnsi="G마켓 산스 TTF Light"/>
          <w:b/>
          <w:bCs/>
        </w:rPr>
        <w:t>디테일한</w:t>
      </w:r>
      <w:proofErr w:type="spellEnd"/>
      <w:r w:rsidRPr="00D26472">
        <w:rPr>
          <w:rFonts w:ascii="G마켓 산스 TTF Light" w:eastAsia="G마켓 산스 TTF Light" w:hAnsi="G마켓 산스 TTF Light"/>
          <w:b/>
          <w:bCs/>
        </w:rPr>
        <w:t xml:space="preserve"> 꼬리 질문</w:t>
      </w:r>
      <w:r w:rsidRPr="00D26472">
        <w:rPr>
          <w:rFonts w:ascii="G마켓 산스 TTF Light" w:eastAsia="G마켓 산스 TTF Light" w:hAnsi="G마켓 산스 TTF Light"/>
        </w:rPr>
        <w:t xml:space="preserve"> 있으면 바로 요청해!</w:t>
      </w:r>
      <w:r w:rsidRPr="00D26472">
        <w:rPr>
          <w:rFonts w:ascii="G마켓 산스 TTF Light" w:eastAsia="G마켓 산스 TTF Light" w:hAnsi="G마켓 산스 TTF Light"/>
        </w:rPr>
        <w:br/>
        <w:t>발표 전 이 답변들 쭉 읽고 가면 진짜 어떤 교수님도 무서울 거 없다 :)</w:t>
      </w:r>
    </w:p>
    <w:p w:rsidR="00702330" w:rsidRDefault="00702330">
      <w:pPr>
        <w:widowControl/>
        <w:wordWrap/>
        <w:autoSpaceDE/>
        <w:autoSpaceDN/>
        <w:rPr>
          <w:rFonts w:ascii="G마켓 산스 TTF Light" w:eastAsia="G마켓 산스 TTF Light" w:hAnsi="G마켓 산스 TTF Light"/>
        </w:rPr>
      </w:pPr>
      <w:r>
        <w:rPr>
          <w:rFonts w:ascii="G마켓 산스 TTF Light" w:eastAsia="G마켓 산스 TTF Light" w:hAnsi="G마켓 산스 TTF Light"/>
        </w:rPr>
        <w:br w:type="page"/>
      </w:r>
    </w:p>
    <w:p w:rsidR="00702330" w:rsidRPr="00F4072C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Segoe UI Symbol" w:eastAsia="G마켓 산스 TTF Light" w:hAnsi="Segoe UI Symbol" w:cs="Segoe UI Symbol"/>
          <w:b/>
          <w:bCs/>
        </w:rPr>
        <w:lastRenderedPageBreak/>
        <w:t>📌</w:t>
      </w:r>
      <w:r w:rsidRPr="00702330">
        <w:rPr>
          <w:rFonts w:ascii="G마켓 산스 TTF Light" w:eastAsia="G마켓 산스 TTF Light" w:hAnsi="G마켓 산스 TTF Light"/>
          <w:b/>
          <w:bCs/>
        </w:rPr>
        <w:t xml:space="preserve"> [1] 모델/알고리즘 관련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702330">
        <w:rPr>
          <w:rFonts w:ascii="G마켓 산스 TTF Light" w:eastAsia="G마켓 산스 TTF Light" w:hAnsi="G마켓 산스 TTF Light"/>
          <w:b/>
          <w:bCs/>
        </w:rPr>
        <w:t xml:space="preserve">Q1. 이번 프로젝트에서 사용한 </w:t>
      </w:r>
      <w:proofErr w:type="spellStart"/>
      <w:r w:rsidRPr="00702330">
        <w:rPr>
          <w:rFonts w:ascii="G마켓 산스 TTF Light" w:eastAsia="G마켓 산스 TTF Light" w:hAnsi="G마켓 산스 TTF Light"/>
          <w:b/>
          <w:bCs/>
        </w:rPr>
        <w:t>딥러닝</w:t>
      </w:r>
      <w:proofErr w:type="spellEnd"/>
      <w:r w:rsidRPr="00702330">
        <w:rPr>
          <w:rFonts w:ascii="G마켓 산스 TTF Light" w:eastAsia="G마켓 산스 TTF Light" w:hAnsi="G마켓 산스 TTF Light"/>
          <w:b/>
          <w:bCs/>
        </w:rPr>
        <w:t xml:space="preserve"> 모델 구조를 간단히 설명해보세요.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A1.</w:t>
      </w:r>
      <w:r w:rsidRPr="00702330">
        <w:rPr>
          <w:rFonts w:ascii="G마켓 산스 TTF Light" w:eastAsia="G마켓 산스 TTF Light" w:hAnsi="G마켓 산스 TTF Light"/>
        </w:rPr>
        <w:br/>
        <w:t>저희가 사용한 모델은 CNN-</w:t>
      </w:r>
      <w:proofErr w:type="spellStart"/>
      <w:r w:rsidRPr="00702330">
        <w:rPr>
          <w:rFonts w:ascii="G마켓 산스 TTF Light" w:eastAsia="G마켓 산스 TTF Light" w:hAnsi="G마켓 산스 TTF Light"/>
        </w:rPr>
        <w:t>BiLSTM</w:t>
      </w:r>
      <w:proofErr w:type="spellEnd"/>
      <w:r w:rsidRPr="00702330">
        <w:rPr>
          <w:rFonts w:ascii="G마켓 산스 TTF Light" w:eastAsia="G마켓 산스 TTF Light" w:hAnsi="G마켓 산스 TTF Light"/>
        </w:rPr>
        <w:t xml:space="preserve"> 구조입니다.</w:t>
      </w:r>
      <w:r w:rsidRPr="00702330">
        <w:rPr>
          <w:rFonts w:ascii="G마켓 산스 TTF Light" w:eastAsia="G마켓 산스 TTF Light" w:hAnsi="G마켓 산스 TTF Light"/>
        </w:rPr>
        <w:br/>
        <w:t xml:space="preserve">8채널 EEG 데이터를 80타임포인트씩 입력으로 받아서, 1D CNN 레이어를 통해 </w:t>
      </w:r>
      <w:proofErr w:type="spellStart"/>
      <w:r w:rsidRPr="00702330">
        <w:rPr>
          <w:rFonts w:ascii="G마켓 산스 TTF Light" w:eastAsia="G마켓 산스 TTF Light" w:hAnsi="G마켓 산스 TTF Light"/>
        </w:rPr>
        <w:t>채널별</w:t>
      </w:r>
      <w:proofErr w:type="spellEnd"/>
      <w:r w:rsidRPr="00702330">
        <w:rPr>
          <w:rFonts w:ascii="G마켓 산스 TTF Light" w:eastAsia="G마켓 산스 TTF Light" w:hAnsi="G마켓 산스 TTF Light"/>
        </w:rPr>
        <w:t xml:space="preserve"> </w:t>
      </w:r>
      <w:proofErr w:type="spellStart"/>
      <w:r w:rsidRPr="00702330">
        <w:rPr>
          <w:rFonts w:ascii="G마켓 산스 TTF Light" w:eastAsia="G마켓 산스 TTF Light" w:hAnsi="G마켓 산스 TTF Light"/>
        </w:rPr>
        <w:t>시계열</w:t>
      </w:r>
      <w:proofErr w:type="spellEnd"/>
      <w:r w:rsidRPr="00702330">
        <w:rPr>
          <w:rFonts w:ascii="G마켓 산스 TTF Light" w:eastAsia="G마켓 산스 TTF Light" w:hAnsi="G마켓 산스 TTF Light"/>
        </w:rPr>
        <w:t xml:space="preserve"> 패턴을 추출하고, 그 다음에 양방향 LSTM(</w:t>
      </w:r>
      <w:proofErr w:type="spellStart"/>
      <w:r w:rsidRPr="00702330">
        <w:rPr>
          <w:rFonts w:ascii="G마켓 산스 TTF Light" w:eastAsia="G마켓 산스 TTF Light" w:hAnsi="G마켓 산스 TTF Light"/>
        </w:rPr>
        <w:t>BiLSTM</w:t>
      </w:r>
      <w:proofErr w:type="spellEnd"/>
      <w:r w:rsidRPr="00702330">
        <w:rPr>
          <w:rFonts w:ascii="G마켓 산스 TTF Light" w:eastAsia="G마켓 산스 TTF Light" w:hAnsi="G마켓 산스 TTF Light"/>
        </w:rPr>
        <w:t>)</w:t>
      </w:r>
      <w:proofErr w:type="spellStart"/>
      <w:r w:rsidRPr="00702330">
        <w:rPr>
          <w:rFonts w:ascii="G마켓 산스 TTF Light" w:eastAsia="G마켓 산스 TTF Light" w:hAnsi="G마켓 산스 TTF Light"/>
        </w:rPr>
        <w:t>으로</w:t>
      </w:r>
      <w:proofErr w:type="spellEnd"/>
      <w:r w:rsidRPr="00702330">
        <w:rPr>
          <w:rFonts w:ascii="G마켓 산스 TTF Light" w:eastAsia="G마켓 산스 TTF Light" w:hAnsi="G마켓 산스 TTF Light"/>
        </w:rPr>
        <w:t xml:space="preserve"> </w:t>
      </w:r>
      <w:proofErr w:type="spellStart"/>
      <w:r w:rsidRPr="00702330">
        <w:rPr>
          <w:rFonts w:ascii="G마켓 산스 TTF Light" w:eastAsia="G마켓 산스 TTF Light" w:hAnsi="G마켓 산스 TTF Light"/>
        </w:rPr>
        <w:t>시계열</w:t>
      </w:r>
      <w:proofErr w:type="spellEnd"/>
      <w:r w:rsidRPr="00702330">
        <w:rPr>
          <w:rFonts w:ascii="G마켓 산스 TTF Light" w:eastAsia="G마켓 산스 TTF Light" w:hAnsi="G마켓 산스 TTF Light"/>
        </w:rPr>
        <w:t xml:space="preserve"> 내에서 발작 패턴을 더 정교하게 인식하게 했습니다.</w:t>
      </w:r>
      <w:r w:rsidRPr="00702330">
        <w:rPr>
          <w:rFonts w:ascii="G마켓 산스 TTF Light" w:eastAsia="G마켓 산스 TTF Light" w:hAnsi="G마켓 산스 TTF Light"/>
        </w:rPr>
        <w:br/>
        <w:t xml:space="preserve">CNN은 뇌파 신호의 로컬 패턴(특정 주파수, 스파이크 등)을 잡고, </w:t>
      </w:r>
      <w:proofErr w:type="spellStart"/>
      <w:r w:rsidRPr="00702330">
        <w:rPr>
          <w:rFonts w:ascii="G마켓 산스 TTF Light" w:eastAsia="G마켓 산스 TTF Light" w:hAnsi="G마켓 산스 TTF Light"/>
        </w:rPr>
        <w:t>BiLSTM</w:t>
      </w:r>
      <w:proofErr w:type="spellEnd"/>
      <w:r w:rsidRPr="00702330">
        <w:rPr>
          <w:rFonts w:ascii="G마켓 산스 TTF Light" w:eastAsia="G마켓 산스 TTF Light" w:hAnsi="G마켓 산스 TTF Light"/>
        </w:rPr>
        <w:t>은 과거-미래 정보 모두를 활용해 발작 직전의 특이 패턴을 포착합니다.</w:t>
      </w:r>
      <w:r w:rsidRPr="00702330">
        <w:rPr>
          <w:rFonts w:ascii="G마켓 산스 TTF Light" w:eastAsia="G마켓 산스 TTF Light" w:hAnsi="G마켓 산스 TTF Light"/>
        </w:rPr>
        <w:br/>
        <w:t xml:space="preserve">최종적으로 FC(Linear) 레이어를 거쳐 </w:t>
      </w:r>
      <w:proofErr w:type="spellStart"/>
      <w:r w:rsidRPr="00702330">
        <w:rPr>
          <w:rFonts w:ascii="G마켓 산스 TTF Light" w:eastAsia="G마켓 산스 TTF Light" w:hAnsi="G마켓 산스 TTF Light"/>
        </w:rPr>
        <w:t>시그모이드로</w:t>
      </w:r>
      <w:proofErr w:type="spellEnd"/>
      <w:r w:rsidRPr="00702330">
        <w:rPr>
          <w:rFonts w:ascii="G마켓 산스 TTF Light" w:eastAsia="G마켓 산스 TTF Light" w:hAnsi="G마켓 산스 TTF Light"/>
        </w:rPr>
        <w:t xml:space="preserve"> 발작 확률을 출력합니다.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pict>
          <v:rect id="_x0000_i2185" style="width:0;height:1.5pt" o:hralign="center" o:hrstd="t" o:hr="t" fillcolor="#a0a0a0" stroked="f"/>
        </w:pic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Q2. CNN과 LSTM을 조합해서 쓴 이유가 뭔가요?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A2.</w:t>
      </w:r>
      <w:r w:rsidRPr="00702330">
        <w:rPr>
          <w:rFonts w:ascii="G마켓 산스 TTF Light" w:eastAsia="G마켓 산스 TTF Light" w:hAnsi="G마켓 산스 TTF Light"/>
        </w:rPr>
        <w:br/>
        <w:t>EEG 신호는 시간적으로 변화가 크고, 잡음도 많아요.</w:t>
      </w:r>
      <w:r w:rsidRPr="00702330">
        <w:rPr>
          <w:rFonts w:ascii="G마켓 산스 TTF Light" w:eastAsia="G마켓 산스 TTF Light" w:hAnsi="G마켓 산스 TTF Light"/>
        </w:rPr>
        <w:br/>
        <w:t>CNN은 각 채널의 특징적 파형(스파이크 등)을 뽑아주고, LSTM은 그 시퀀스 내에서 “언제” 이런 패턴이 반복/등장하는지를 잘 추적합니다.</w:t>
      </w:r>
      <w:r w:rsidRPr="00702330">
        <w:rPr>
          <w:rFonts w:ascii="G마켓 산스 TTF Light" w:eastAsia="G마켓 산스 TTF Light" w:hAnsi="G마켓 산스 TTF Light"/>
        </w:rPr>
        <w:br/>
        <w:t>둘을 합치면, “특정 파형이 언제 반복적으로 나타나는가”</w:t>
      </w:r>
      <w:proofErr w:type="spellStart"/>
      <w:r w:rsidRPr="00702330">
        <w:rPr>
          <w:rFonts w:ascii="G마켓 산스 TTF Light" w:eastAsia="G마켓 산스 TTF Light" w:hAnsi="G마켓 산스 TTF Light"/>
        </w:rPr>
        <w:t>를</w:t>
      </w:r>
      <w:proofErr w:type="spellEnd"/>
      <w:r w:rsidRPr="00702330">
        <w:rPr>
          <w:rFonts w:ascii="G마켓 산스 TTF Light" w:eastAsia="G마켓 산스 TTF Light" w:hAnsi="G마켓 산스 TTF Light"/>
        </w:rPr>
        <w:t xml:space="preserve"> 잘 캐치할 수 있어서 발작 직전 패턴 탐지에 효과적입니다.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pict>
          <v:rect id="_x0000_i2186" style="width:0;height:1.5pt" o:hralign="center" o:hrstd="t" o:hr="t" fillcolor="#a0a0a0" stroked="f"/>
        </w:pic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702330">
        <w:rPr>
          <w:rFonts w:ascii="Segoe UI Symbol" w:eastAsia="G마켓 산스 TTF Light" w:hAnsi="Segoe UI Symbol" w:cs="Segoe UI Symbol"/>
          <w:b/>
          <w:bCs/>
        </w:rPr>
        <w:t>📌</w:t>
      </w:r>
      <w:r w:rsidRPr="00702330">
        <w:rPr>
          <w:rFonts w:ascii="G마켓 산스 TTF Light" w:eastAsia="G마켓 산스 TTF Light" w:hAnsi="G마켓 산스 TTF Light"/>
          <w:b/>
          <w:bCs/>
        </w:rPr>
        <w:t xml:space="preserve"> [2] 데이터/전처리 관련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702330">
        <w:rPr>
          <w:rFonts w:ascii="G마켓 산스 TTF Light" w:eastAsia="G마켓 산스 TTF Light" w:hAnsi="G마켓 산스 TTF Light"/>
          <w:b/>
          <w:bCs/>
        </w:rPr>
        <w:t xml:space="preserve">Q3. </w:t>
      </w:r>
      <w:proofErr w:type="spellStart"/>
      <w:r w:rsidRPr="00702330">
        <w:rPr>
          <w:rFonts w:ascii="G마켓 산스 TTF Light" w:eastAsia="G마켓 산스 TTF Light" w:hAnsi="G마켓 산스 TTF Light"/>
          <w:b/>
          <w:bCs/>
        </w:rPr>
        <w:t>데이터셋의</w:t>
      </w:r>
      <w:proofErr w:type="spellEnd"/>
      <w:r w:rsidRPr="00702330">
        <w:rPr>
          <w:rFonts w:ascii="G마켓 산스 TTF Light" w:eastAsia="G마켓 산스 TTF Light" w:hAnsi="G마켓 산스 TTF Light"/>
          <w:b/>
          <w:bCs/>
        </w:rPr>
        <w:t xml:space="preserve"> 구조(샘플 수, 채널 수, </w:t>
      </w:r>
      <w:proofErr w:type="spellStart"/>
      <w:r w:rsidRPr="00702330">
        <w:rPr>
          <w:rFonts w:ascii="G마켓 산스 TTF Light" w:eastAsia="G마켓 산스 TTF Light" w:hAnsi="G마켓 산스 TTF Light"/>
          <w:b/>
          <w:bCs/>
        </w:rPr>
        <w:t>타임포인트</w:t>
      </w:r>
      <w:proofErr w:type="spellEnd"/>
      <w:r w:rsidRPr="00702330">
        <w:rPr>
          <w:rFonts w:ascii="G마켓 산스 TTF Light" w:eastAsia="G마켓 산스 TTF Light" w:hAnsi="G마켓 산스 TTF Light"/>
          <w:b/>
          <w:bCs/>
        </w:rPr>
        <w:t xml:space="preserve"> 등)와 비율에 대해 설명해 주세요.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A3.</w:t>
      </w:r>
      <w:r w:rsidRPr="00702330">
        <w:rPr>
          <w:rFonts w:ascii="G마켓 산스 TTF Light" w:eastAsia="G마켓 산스 TTF Light" w:hAnsi="G마켓 산스 TTF Light"/>
        </w:rPr>
        <w:br/>
        <w:t xml:space="preserve">저희 데이터는 총 N개 샘플(구체적 수치는 발표 시점 기준으로 명확히), 각 </w:t>
      </w:r>
      <w:proofErr w:type="spellStart"/>
      <w:r w:rsidRPr="00702330">
        <w:rPr>
          <w:rFonts w:ascii="G마켓 산스 TTF Light" w:eastAsia="G마켓 산스 TTF Light" w:hAnsi="G마켓 산스 TTF Light"/>
        </w:rPr>
        <w:t>샘플당</w:t>
      </w:r>
      <w:proofErr w:type="spellEnd"/>
      <w:r w:rsidRPr="00702330">
        <w:rPr>
          <w:rFonts w:ascii="G마켓 산스 TTF Light" w:eastAsia="G마켓 산스 TTF Light" w:hAnsi="G마켓 산스 TTF Light"/>
        </w:rPr>
        <w:t xml:space="preserve"> 8채널, 80타임포인트(약 1</w:t>
      </w:r>
      <w:del w:id="0" w:author="Unknown">
        <w:r w:rsidRPr="00702330">
          <w:rPr>
            <w:rFonts w:ascii="G마켓 산스 TTF Light" w:eastAsia="G마켓 산스 TTF Light" w:hAnsi="G마켓 산스 TTF Light"/>
          </w:rPr>
          <w:delText>2초 분량의 뇌파)를 사용했습니다.</w:delText>
        </w:r>
        <w:r w:rsidRPr="00702330">
          <w:rPr>
            <w:rFonts w:ascii="G마켓 산스 TTF Light" w:eastAsia="G마켓 산스 TTF Light" w:hAnsi="G마켓 산스 TTF Light"/>
          </w:rPr>
          <w:br/>
          <w:delText>라벨은 0(비발작), 1(발작 직전)로 이진 분류를 했습니다.</w:delText>
        </w:r>
        <w:r w:rsidRPr="00702330">
          <w:rPr>
            <w:rFonts w:ascii="G마켓 산스 TTF Light" w:eastAsia="G마켓 산스 TTF Light" w:hAnsi="G마켓 산스 TTF Light"/>
          </w:rPr>
          <w:br/>
          <w:delText>실제 데이터 비율은 비발작:발작이 약 10:1</w:delText>
        </w:r>
      </w:del>
      <w:r w:rsidRPr="00702330">
        <w:rPr>
          <w:rFonts w:ascii="G마켓 산스 TTF Light" w:eastAsia="G마켓 산스 TTF Light" w:hAnsi="G마켓 산스 TTF Light"/>
        </w:rPr>
        <w:t xml:space="preserve">20:1 정도로, </w:t>
      </w:r>
      <w:proofErr w:type="spellStart"/>
      <w:r w:rsidRPr="00702330">
        <w:rPr>
          <w:rFonts w:ascii="G마켓 산스 TTF Light" w:eastAsia="G마켓 산스 TTF Light" w:hAnsi="G마켓 산스 TTF Light"/>
        </w:rPr>
        <w:t>비발작</w:t>
      </w:r>
      <w:proofErr w:type="spellEnd"/>
      <w:r w:rsidRPr="00702330">
        <w:rPr>
          <w:rFonts w:ascii="G마켓 산스 TTF Light" w:eastAsia="G마켓 산스 TTF Light" w:hAnsi="G마켓 산스 TTF Light"/>
        </w:rPr>
        <w:t xml:space="preserve"> 샘플이 훨씬 많았습니다(imbalance).</w:t>
      </w:r>
      <w:r w:rsidRPr="00702330">
        <w:rPr>
          <w:rFonts w:ascii="G마켓 산스 TTF Light" w:eastAsia="G마켓 산스 TTF Light" w:hAnsi="G마켓 산스 TTF Light"/>
        </w:rPr>
        <w:br/>
        <w:t xml:space="preserve">이 때문에 </w:t>
      </w:r>
      <w:proofErr w:type="spellStart"/>
      <w:r w:rsidRPr="00702330">
        <w:rPr>
          <w:rFonts w:ascii="G마켓 산스 TTF Light" w:eastAsia="G마켓 산스 TTF Light" w:hAnsi="G마켓 산스 TTF Light"/>
        </w:rPr>
        <w:t>오버샘플링</w:t>
      </w:r>
      <w:proofErr w:type="spellEnd"/>
      <w:r w:rsidRPr="00702330">
        <w:rPr>
          <w:rFonts w:ascii="G마켓 산스 TTF Light" w:eastAsia="G마켓 산스 TTF Light" w:hAnsi="G마켓 산스 TTF Light"/>
        </w:rPr>
        <w:t>(SMOTE 등)도 시도했지만, 최종 구조에선 기본 balanced subsample만 사용했습니다.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pict>
          <v:rect id="_x0000_i2187" style="width:0;height:1.5pt" o:hralign="center" o:hrstd="t" o:hr="t" fillcolor="#a0a0a0" stroked="f"/>
        </w:pic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702330">
        <w:rPr>
          <w:rFonts w:ascii="G마켓 산스 TTF Light" w:eastAsia="G마켓 산스 TTF Light" w:hAnsi="G마켓 산스 TTF Light"/>
          <w:b/>
          <w:bCs/>
        </w:rPr>
        <w:t xml:space="preserve">Q4. 왜 8채널 80타임포인트로 입력 shape을 </w:t>
      </w:r>
      <w:proofErr w:type="spellStart"/>
      <w:r w:rsidRPr="00702330">
        <w:rPr>
          <w:rFonts w:ascii="G마켓 산스 TTF Light" w:eastAsia="G마켓 산스 TTF Light" w:hAnsi="G마켓 산스 TTF Light"/>
          <w:b/>
          <w:bCs/>
        </w:rPr>
        <w:t>정했나요</w:t>
      </w:r>
      <w:proofErr w:type="spellEnd"/>
      <w:r w:rsidRPr="00702330">
        <w:rPr>
          <w:rFonts w:ascii="G마켓 산스 TTF Light" w:eastAsia="G마켓 산스 TTF Light" w:hAnsi="G마켓 산스 TTF Light"/>
          <w:b/>
          <w:bCs/>
        </w:rPr>
        <w:t>?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A4.</w:t>
      </w:r>
    </w:p>
    <w:p w:rsidR="00702330" w:rsidRPr="00702330" w:rsidRDefault="00702330" w:rsidP="00702330">
      <w:pPr>
        <w:numPr>
          <w:ilvl w:val="0"/>
          <w:numId w:val="19"/>
        </w:num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t>CHB-MIT 등 오픈 EEG 데이터셋에서 실제 병원 임상 환경에서 많이 쓰는 채널 수이기도 하고,</w:t>
      </w:r>
    </w:p>
    <w:p w:rsidR="00702330" w:rsidRPr="00702330" w:rsidRDefault="00702330" w:rsidP="00702330">
      <w:pPr>
        <w:numPr>
          <w:ilvl w:val="0"/>
          <w:numId w:val="19"/>
        </w:num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t xml:space="preserve">8채널이 실제로도 휴대용 EEG 디바이스로 구현하기 현실적인 </w:t>
      </w:r>
      <w:proofErr w:type="spellStart"/>
      <w:r w:rsidRPr="00702330">
        <w:rPr>
          <w:rFonts w:ascii="G마켓 산스 TTF Light" w:eastAsia="G마켓 산스 TTF Light" w:hAnsi="G마켓 산스 TTF Light"/>
        </w:rPr>
        <w:t>범위라</w:t>
      </w:r>
      <w:proofErr w:type="spellEnd"/>
      <w:r w:rsidRPr="00702330">
        <w:rPr>
          <w:rFonts w:ascii="G마켓 산스 TTF Light" w:eastAsia="G마켓 산스 TTF Light" w:hAnsi="G마켓 산스 TTF Light"/>
        </w:rPr>
        <w:t xml:space="preserve"> 선정했습니다.</w:t>
      </w:r>
      <w:r w:rsidRPr="00702330">
        <w:rPr>
          <w:rFonts w:ascii="G마켓 산스 TTF Light" w:eastAsia="G마켓 산스 TTF Light" w:hAnsi="G마켓 산스 TTF Light"/>
        </w:rPr>
        <w:br/>
      </w:r>
      <w:proofErr w:type="spellStart"/>
      <w:r w:rsidRPr="00702330">
        <w:rPr>
          <w:rFonts w:ascii="G마켓 산스 TTF Light" w:eastAsia="G마켓 산스 TTF Light" w:hAnsi="G마켓 산스 TTF Light"/>
        </w:rPr>
        <w:t>타임포인트</w:t>
      </w:r>
      <w:proofErr w:type="spellEnd"/>
      <w:r w:rsidRPr="00702330">
        <w:rPr>
          <w:rFonts w:ascii="G마켓 산스 TTF Light" w:eastAsia="G마켓 산스 TTF Light" w:hAnsi="G마켓 산스 TTF Light"/>
        </w:rPr>
        <w:t xml:space="preserve"> 80은 약 1~2초 분량의 데이터를 커버해서 “발작 전조 패턴”이 충분히 포함되도록 했습니다.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lastRenderedPageBreak/>
        <w:pict>
          <v:rect id="_x0000_i2188" style="width:0;height:1.5pt" o:hralign="center" o:hrstd="t" o:hr="t" fillcolor="#a0a0a0" stroked="f"/>
        </w:pic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702330">
        <w:rPr>
          <w:rFonts w:ascii="Segoe UI Symbol" w:eastAsia="G마켓 산스 TTF Light" w:hAnsi="Segoe UI Symbol" w:cs="Segoe UI Symbol"/>
          <w:b/>
          <w:bCs/>
        </w:rPr>
        <w:t>📌</w:t>
      </w:r>
      <w:r w:rsidRPr="00702330">
        <w:rPr>
          <w:rFonts w:ascii="G마켓 산스 TTF Light" w:eastAsia="G마켓 산스 TTF Light" w:hAnsi="G마켓 산스 TTF Light"/>
          <w:b/>
          <w:bCs/>
        </w:rPr>
        <w:t xml:space="preserve"> [3] 학습 및 평가/평가지표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Q5. 평가에 사용한 지표(accuracy, F1-score, AUC 등) 각각의 의미와 왜 중요한지 설명해 보세요.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A5.</w:t>
      </w:r>
    </w:p>
    <w:p w:rsidR="00702330" w:rsidRPr="00702330" w:rsidRDefault="00702330" w:rsidP="00702330">
      <w:pPr>
        <w:numPr>
          <w:ilvl w:val="0"/>
          <w:numId w:val="20"/>
        </w:num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정확도(Accuracy):</w:t>
      </w:r>
      <w:r w:rsidRPr="00702330">
        <w:rPr>
          <w:rFonts w:ascii="G마켓 산스 TTF Light" w:eastAsia="G마켓 산스 TTF Light" w:hAnsi="G마켓 산스 TTF Light"/>
        </w:rPr>
        <w:t xml:space="preserve"> 전체 중 정답 맞춘 비율, 직관적이지만 불균형 데이터(</w:t>
      </w:r>
      <w:proofErr w:type="spellStart"/>
      <w:r w:rsidRPr="00702330">
        <w:rPr>
          <w:rFonts w:ascii="G마켓 산스 TTF Light" w:eastAsia="G마켓 산스 TTF Light" w:hAnsi="G마켓 산스 TTF Light"/>
        </w:rPr>
        <w:t>비발작이</w:t>
      </w:r>
      <w:proofErr w:type="spellEnd"/>
      <w:r w:rsidRPr="00702330">
        <w:rPr>
          <w:rFonts w:ascii="G마켓 산스 TTF Light" w:eastAsia="G마켓 산스 TTF Light" w:hAnsi="G마켓 산스 TTF Light"/>
        </w:rPr>
        <w:t xml:space="preserve"> 많음)에서는 과대평가될 수 있음</w:t>
      </w:r>
    </w:p>
    <w:p w:rsidR="00702330" w:rsidRPr="00702330" w:rsidRDefault="00702330" w:rsidP="00702330">
      <w:pPr>
        <w:numPr>
          <w:ilvl w:val="0"/>
          <w:numId w:val="20"/>
        </w:num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F1-score:</w:t>
      </w:r>
      <w:r w:rsidRPr="00702330">
        <w:rPr>
          <w:rFonts w:ascii="G마켓 산스 TTF Light" w:eastAsia="G마켓 산스 TTF Light" w:hAnsi="G마켓 산스 TTF Light"/>
        </w:rPr>
        <w:t xml:space="preserve"> 정밀도(Precision)와 </w:t>
      </w:r>
      <w:proofErr w:type="spellStart"/>
      <w:r w:rsidRPr="00702330">
        <w:rPr>
          <w:rFonts w:ascii="G마켓 산스 TTF Light" w:eastAsia="G마켓 산스 TTF Light" w:hAnsi="G마켓 산스 TTF Light"/>
        </w:rPr>
        <w:t>재현율</w:t>
      </w:r>
      <w:proofErr w:type="spellEnd"/>
      <w:r w:rsidRPr="00702330">
        <w:rPr>
          <w:rFonts w:ascii="G마켓 산스 TTF Light" w:eastAsia="G마켓 산스 TTF Light" w:hAnsi="G마켓 산스 TTF Light"/>
        </w:rPr>
        <w:t xml:space="preserve">(Recall)의 </w:t>
      </w:r>
      <w:proofErr w:type="spellStart"/>
      <w:r w:rsidRPr="00702330">
        <w:rPr>
          <w:rFonts w:ascii="G마켓 산스 TTF Light" w:eastAsia="G마켓 산스 TTF Light" w:hAnsi="G마켓 산스 TTF Light"/>
        </w:rPr>
        <w:t>조화평균</w:t>
      </w:r>
      <w:proofErr w:type="spellEnd"/>
      <w:r w:rsidRPr="00702330">
        <w:rPr>
          <w:rFonts w:ascii="G마켓 산스 TTF Light" w:eastAsia="G마켓 산스 TTF Light" w:hAnsi="G마켓 산스 TTF Light"/>
        </w:rPr>
        <w:t>, 특히 불균형 데이터에서 “진짜 발작”을 얼마나 잘 잡았는지 평가</w:t>
      </w:r>
    </w:p>
    <w:p w:rsidR="00702330" w:rsidRPr="00702330" w:rsidRDefault="00702330" w:rsidP="00702330">
      <w:pPr>
        <w:numPr>
          <w:ilvl w:val="0"/>
          <w:numId w:val="20"/>
        </w:num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AUC(ROC):</w:t>
      </w:r>
      <w:r w:rsidRPr="00702330">
        <w:rPr>
          <w:rFonts w:ascii="G마켓 산스 TTF Light" w:eastAsia="G마켓 산스 TTF Light" w:hAnsi="G마켓 산스 TTF Light"/>
        </w:rPr>
        <w:t xml:space="preserve"> </w:t>
      </w:r>
      <w:proofErr w:type="spellStart"/>
      <w:r w:rsidRPr="00702330">
        <w:rPr>
          <w:rFonts w:ascii="G마켓 산스 TTF Light" w:eastAsia="G마켓 산스 TTF Light" w:hAnsi="G마켓 산스 TTF Light"/>
        </w:rPr>
        <w:t>임계값에</w:t>
      </w:r>
      <w:proofErr w:type="spellEnd"/>
      <w:r w:rsidRPr="00702330">
        <w:rPr>
          <w:rFonts w:ascii="G마켓 산스 TTF Light" w:eastAsia="G마켓 산스 TTF Light" w:hAnsi="G마켓 산스 TTF Light"/>
        </w:rPr>
        <w:t xml:space="preserve"> 따라 True/False Positive Rate의 trade-off를 그래프로, “모델의 전반적 </w:t>
      </w:r>
      <w:proofErr w:type="spellStart"/>
      <w:r w:rsidRPr="00702330">
        <w:rPr>
          <w:rFonts w:ascii="G마켓 산스 TTF Light" w:eastAsia="G마켓 산스 TTF Light" w:hAnsi="G마켓 산스 TTF Light"/>
        </w:rPr>
        <w:t>구별능력</w:t>
      </w:r>
      <w:proofErr w:type="spellEnd"/>
      <w:r w:rsidRPr="00702330">
        <w:rPr>
          <w:rFonts w:ascii="G마켓 산스 TTF Light" w:eastAsia="G마켓 산스 TTF Light" w:hAnsi="G마켓 산스 TTF Light"/>
        </w:rPr>
        <w:t>”을 봄</w:t>
      </w:r>
    </w:p>
    <w:p w:rsidR="00702330" w:rsidRPr="00702330" w:rsidRDefault="00702330" w:rsidP="00702330">
      <w:pPr>
        <w:numPr>
          <w:ilvl w:val="0"/>
          <w:numId w:val="20"/>
        </w:numPr>
        <w:jc w:val="left"/>
        <w:rPr>
          <w:rFonts w:ascii="G마켓 산스 TTF Light" w:eastAsia="G마켓 산스 TTF Light" w:hAnsi="G마켓 산스 TTF Light"/>
        </w:rPr>
      </w:pPr>
      <w:proofErr w:type="spellStart"/>
      <w:r w:rsidRPr="00702330">
        <w:rPr>
          <w:rFonts w:ascii="G마켓 산스 TTF Light" w:eastAsia="G마켓 산스 TTF Light" w:hAnsi="G마켓 산스 TTF Light"/>
          <w:b/>
          <w:bCs/>
        </w:rPr>
        <w:t>혼동행렬</w:t>
      </w:r>
      <w:proofErr w:type="spellEnd"/>
      <w:r w:rsidRPr="00702330">
        <w:rPr>
          <w:rFonts w:ascii="G마켓 산스 TTF Light" w:eastAsia="G마켓 산스 TTF Light" w:hAnsi="G마켓 산스 TTF Light"/>
          <w:b/>
          <w:bCs/>
        </w:rPr>
        <w:t>(Confusion Matrix):</w:t>
      </w:r>
      <w:r w:rsidRPr="00702330">
        <w:rPr>
          <w:rFonts w:ascii="G마켓 산스 TTF Light" w:eastAsia="G마켓 산스 TTF Light" w:hAnsi="G마켓 산스 TTF Light"/>
        </w:rPr>
        <w:t xml:space="preserve"> TP, FP, TN, FN 각각을 직접 확인해서 실제 모델이 발작/</w:t>
      </w:r>
      <w:proofErr w:type="spellStart"/>
      <w:r w:rsidRPr="00702330">
        <w:rPr>
          <w:rFonts w:ascii="G마켓 산스 TTF Light" w:eastAsia="G마켓 산스 TTF Light" w:hAnsi="G마켓 산스 TTF Light"/>
        </w:rPr>
        <w:t>비발작을</w:t>
      </w:r>
      <w:proofErr w:type="spellEnd"/>
      <w:r w:rsidRPr="00702330">
        <w:rPr>
          <w:rFonts w:ascii="G마켓 산스 TTF Light" w:eastAsia="G마켓 산스 TTF Light" w:hAnsi="G마켓 산스 TTF Light"/>
        </w:rPr>
        <w:t xml:space="preserve"> 헷갈린 케이스를 한눈에 볼 수 있음</w:t>
      </w:r>
      <w:r w:rsidRPr="00702330">
        <w:rPr>
          <w:rFonts w:ascii="G마켓 산스 TTF Light" w:eastAsia="G마켓 산스 TTF Light" w:hAnsi="G마켓 산스 TTF Light"/>
        </w:rPr>
        <w:br/>
        <w:t xml:space="preserve">⇒ </w:t>
      </w:r>
      <w:proofErr w:type="spellStart"/>
      <w:r w:rsidRPr="00702330">
        <w:rPr>
          <w:rFonts w:ascii="G마켓 산스 TTF Light" w:eastAsia="G마켓 산스 TTF Light" w:hAnsi="G마켓 산스 TTF Light"/>
        </w:rPr>
        <w:t>뇌전증처럼</w:t>
      </w:r>
      <w:proofErr w:type="spellEnd"/>
      <w:r w:rsidRPr="00702330">
        <w:rPr>
          <w:rFonts w:ascii="G마켓 산스 TTF Light" w:eastAsia="G마켓 산스 TTF Light" w:hAnsi="G마켓 산스 TTF Light"/>
        </w:rPr>
        <w:t xml:space="preserve"> “실제 발작을 놓치면 치명적”인 경우, F1-score, Recall, AUC가 특히 중요하다고 생각했습니다.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pict>
          <v:rect id="_x0000_i2189" style="width:0;height:1.5pt" o:hralign="center" o:hrstd="t" o:hr="t" fillcolor="#a0a0a0" stroked="f"/>
        </w:pic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Q6. 각 fold별로 평가했는데, 왜 K-fold cross-validation을 썼나요?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A6.</w:t>
      </w:r>
      <w:r w:rsidRPr="00702330">
        <w:rPr>
          <w:rFonts w:ascii="G마켓 산스 TTF Light" w:eastAsia="G마켓 산스 TTF Light" w:hAnsi="G마켓 산스 TTF Light"/>
        </w:rPr>
        <w:br/>
        <w:t xml:space="preserve">EEG 데이터는 </w:t>
      </w:r>
      <w:proofErr w:type="spellStart"/>
      <w:r w:rsidRPr="00702330">
        <w:rPr>
          <w:rFonts w:ascii="G마켓 산스 TTF Light" w:eastAsia="G마켓 산스 TTF Light" w:hAnsi="G마켓 산스 TTF Light"/>
        </w:rPr>
        <w:t>환자별</w:t>
      </w:r>
      <w:proofErr w:type="spellEnd"/>
      <w:r w:rsidRPr="00702330">
        <w:rPr>
          <w:rFonts w:ascii="G마켓 산스 TTF Light" w:eastAsia="G마켓 산스 TTF Light" w:hAnsi="G마켓 산스 TTF Light"/>
        </w:rPr>
        <w:t xml:space="preserve"> 패턴 편차가 커서, “한 환자에만 특화된 모델”이 되는 걸 막으려고 k-fold로 나눠 평가했습니다.</w:t>
      </w:r>
      <w:r w:rsidRPr="00702330">
        <w:rPr>
          <w:rFonts w:ascii="G마켓 산스 TTF Light" w:eastAsia="G마켓 산스 TTF Light" w:hAnsi="G마켓 산스 TTF Light"/>
        </w:rPr>
        <w:br/>
        <w:t>fold별로 test set에 포함된 환자는 학습에 포함되지 않게 분리해서 “새로운 환자에도 일반화”가 되는지 보려고 했습니다.</w:t>
      </w:r>
      <w:r w:rsidRPr="00702330">
        <w:rPr>
          <w:rFonts w:ascii="G마켓 산스 TTF Light" w:eastAsia="G마켓 산스 TTF Light" w:hAnsi="G마켓 산스 TTF Light"/>
        </w:rPr>
        <w:br/>
        <w:t>실제 임상 환경에서는 “처음 보는 환자”에도 써야 하니까요.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pict>
          <v:rect id="_x0000_i2190" style="width:0;height:1.5pt" o:hralign="center" o:hrstd="t" o:hr="t" fillcolor="#a0a0a0" stroked="f"/>
        </w:pic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702330">
        <w:rPr>
          <w:rFonts w:ascii="Segoe UI Symbol" w:eastAsia="G마켓 산스 TTF Light" w:hAnsi="Segoe UI Symbol" w:cs="Segoe UI Symbol"/>
          <w:b/>
          <w:bCs/>
        </w:rPr>
        <w:t>📌</w:t>
      </w:r>
      <w:r w:rsidRPr="00702330">
        <w:rPr>
          <w:rFonts w:ascii="G마켓 산스 TTF Light" w:eastAsia="G마켓 산스 TTF Light" w:hAnsi="G마켓 산스 TTF Light"/>
          <w:b/>
          <w:bCs/>
        </w:rPr>
        <w:t xml:space="preserve"> [4] 결과/해석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Q7. 모델의 최종 성능(정확도/F1/AUC)과 해석을 얘기해보세요.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A7.</w:t>
      </w:r>
      <w:r w:rsidRPr="00702330">
        <w:rPr>
          <w:rFonts w:ascii="G마켓 산스 TTF Light" w:eastAsia="G마켓 산스 TTF Light" w:hAnsi="G마켓 산스 TTF Light"/>
        </w:rPr>
        <w:br/>
        <w:t>최종적으로, fold별로 평균 정확도 약 63%, F1-score 약 0.47, AUC 약 0.65가 나왔습니다(구체 수치는 발표 직전 기준!).</w:t>
      </w:r>
      <w:r w:rsidRPr="00702330">
        <w:rPr>
          <w:rFonts w:ascii="G마켓 산스 TTF Light" w:eastAsia="G마켓 산스 TTF Light" w:hAnsi="G마켓 산스 TTF Light"/>
        </w:rPr>
        <w:br/>
        <w:t xml:space="preserve">높진 않지만, EEG 발작 예측의 난이도, 데이터 불균형, 그리고 </w:t>
      </w:r>
      <w:proofErr w:type="spellStart"/>
      <w:r w:rsidRPr="00702330">
        <w:rPr>
          <w:rFonts w:ascii="G마켓 산스 TTF Light" w:eastAsia="G마켓 산스 TTF Light" w:hAnsi="G마켓 산스 TTF Light"/>
        </w:rPr>
        <w:t>환자별</w:t>
      </w:r>
      <w:proofErr w:type="spellEnd"/>
      <w:r w:rsidRPr="00702330">
        <w:rPr>
          <w:rFonts w:ascii="G마켓 산스 TTF Light" w:eastAsia="G마켓 산스 TTF Light" w:hAnsi="G마켓 산스 TTF Light"/>
        </w:rPr>
        <w:t xml:space="preserve"> 차이 등을 감안하면, baseline 수준은 달성했다고 생각합니다.</w:t>
      </w:r>
      <w:r w:rsidRPr="00702330">
        <w:rPr>
          <w:rFonts w:ascii="G마켓 산스 TTF Light" w:eastAsia="G마켓 산스 TTF Light" w:hAnsi="G마켓 산스 TTF Light"/>
        </w:rPr>
        <w:br/>
        <w:t xml:space="preserve">또, fold별로 </w:t>
      </w:r>
      <w:proofErr w:type="spellStart"/>
      <w:r w:rsidRPr="00702330">
        <w:rPr>
          <w:rFonts w:ascii="G마켓 산스 TTF Light" w:eastAsia="G마켓 산스 TTF Light" w:hAnsi="G마켓 산스 TTF Light"/>
        </w:rPr>
        <w:t>환자군을</w:t>
      </w:r>
      <w:proofErr w:type="spellEnd"/>
      <w:r w:rsidRPr="00702330">
        <w:rPr>
          <w:rFonts w:ascii="G마켓 산스 TTF Light" w:eastAsia="G마켓 산스 TTF Light" w:hAnsi="G마켓 산스 TTF Light"/>
        </w:rPr>
        <w:t xml:space="preserve"> 분리했기 때문에 실제 “새로운 환자”에 대한 일반화 성능을 객관적으로 봤다는 의미가 있습니다.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pict>
          <v:rect id="_x0000_i2191" style="width:0;height:1.5pt" o:hralign="center" o:hrstd="t" o:hr="t" fillcolor="#a0a0a0" stroked="f"/>
        </w:pic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702330">
        <w:rPr>
          <w:rFonts w:ascii="G마켓 산스 TTF Light" w:eastAsia="G마켓 산스 TTF Light" w:hAnsi="G마켓 산스 TTF Light"/>
          <w:b/>
          <w:bCs/>
        </w:rPr>
        <w:lastRenderedPageBreak/>
        <w:t xml:space="preserve">Q8. </w:t>
      </w:r>
      <w:proofErr w:type="spellStart"/>
      <w:r w:rsidRPr="00702330">
        <w:rPr>
          <w:rFonts w:ascii="G마켓 산스 TTF Light" w:eastAsia="G마켓 산스 TTF Light" w:hAnsi="G마켓 산스 TTF Light"/>
          <w:b/>
          <w:bCs/>
        </w:rPr>
        <w:t>혼동행렬</w:t>
      </w:r>
      <w:proofErr w:type="spellEnd"/>
      <w:r w:rsidRPr="00702330">
        <w:rPr>
          <w:rFonts w:ascii="G마켓 산스 TTF Light" w:eastAsia="G마켓 산스 TTF Light" w:hAnsi="G마켓 산스 TTF Light"/>
          <w:b/>
          <w:bCs/>
        </w:rPr>
        <w:t>(Confusion Matrix)도 제시할 수 있나요?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A8.</w:t>
      </w:r>
      <w:r w:rsidRPr="00702330">
        <w:rPr>
          <w:rFonts w:ascii="G마켓 산스 TTF Light" w:eastAsia="G마켓 산스 TTF Light" w:hAnsi="G마켓 산스 TTF Light"/>
        </w:rPr>
        <w:br/>
        <w:t>네, 각 fold별로 TP(</w:t>
      </w:r>
      <w:proofErr w:type="spellStart"/>
      <w:r w:rsidRPr="00702330">
        <w:rPr>
          <w:rFonts w:ascii="G마켓 산스 TTF Light" w:eastAsia="G마켓 산스 TTF Light" w:hAnsi="G마켓 산스 TTF Light"/>
        </w:rPr>
        <w:t>정발작</w:t>
      </w:r>
      <w:proofErr w:type="spellEnd"/>
      <w:r w:rsidRPr="00702330">
        <w:rPr>
          <w:rFonts w:ascii="G마켓 산스 TTF Light" w:eastAsia="G마켓 산스 TTF Light" w:hAnsi="G마켓 산스 TTF Light"/>
        </w:rPr>
        <w:t>), FP(</w:t>
      </w:r>
      <w:proofErr w:type="spellStart"/>
      <w:r w:rsidRPr="00702330">
        <w:rPr>
          <w:rFonts w:ascii="G마켓 산스 TTF Light" w:eastAsia="G마켓 산스 TTF Light" w:hAnsi="G마켓 산스 TTF Light"/>
        </w:rPr>
        <w:t>오발작</w:t>
      </w:r>
      <w:proofErr w:type="spellEnd"/>
      <w:r w:rsidRPr="00702330">
        <w:rPr>
          <w:rFonts w:ascii="G마켓 산스 TTF Light" w:eastAsia="G마켓 산스 TTF Light" w:hAnsi="G마켓 산스 TTF Light"/>
        </w:rPr>
        <w:t>), TN, FN 수치를 정리했고, 주로 “FN(발작을 놓침)”을 최소화하려고 했습니다.</w:t>
      </w:r>
      <w:r w:rsidRPr="00702330">
        <w:rPr>
          <w:rFonts w:ascii="G마켓 산스 TTF Light" w:eastAsia="G마켓 산스 TTF Light" w:hAnsi="G마켓 산스 TTF Light"/>
        </w:rPr>
        <w:br/>
        <w:t>F1-score가 낮은 편이었던 건 실제 발작 샘플이 적어서(불균형), FN이 늘어나는 경향이 있었기 때문입니다.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pict>
          <v:rect id="_x0000_i2192" style="width:0;height:1.5pt" o:hralign="center" o:hrstd="t" o:hr="t" fillcolor="#a0a0a0" stroked="f"/>
        </w:pic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702330">
        <w:rPr>
          <w:rFonts w:ascii="Segoe UI Symbol" w:eastAsia="G마켓 산스 TTF Light" w:hAnsi="Segoe UI Symbol" w:cs="Segoe UI Symbol"/>
          <w:b/>
          <w:bCs/>
        </w:rPr>
        <w:t>📌</w:t>
      </w:r>
      <w:r w:rsidRPr="00702330">
        <w:rPr>
          <w:rFonts w:ascii="G마켓 산스 TTF Light" w:eastAsia="G마켓 산스 TTF Light" w:hAnsi="G마켓 산스 TTF Light"/>
          <w:b/>
          <w:bCs/>
        </w:rPr>
        <w:t xml:space="preserve"> [5] 어려움/한계점/고민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Q9. 프로젝트 진행하면서 가장 힘들었던 점과 한계는?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A9.</w:t>
      </w:r>
    </w:p>
    <w:p w:rsidR="00702330" w:rsidRPr="00702330" w:rsidRDefault="00702330" w:rsidP="00702330">
      <w:pPr>
        <w:numPr>
          <w:ilvl w:val="0"/>
          <w:numId w:val="21"/>
        </w:num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데이터 불균형:</w:t>
      </w:r>
      <w:r w:rsidRPr="00702330">
        <w:rPr>
          <w:rFonts w:ascii="G마켓 산스 TTF Light" w:eastAsia="G마켓 산스 TTF Light" w:hAnsi="G마켓 산스 TTF Light"/>
        </w:rPr>
        <w:t xml:space="preserve"> 발작 데이터가 매우 적어서 </w:t>
      </w:r>
      <w:proofErr w:type="spellStart"/>
      <w:r w:rsidRPr="00702330">
        <w:rPr>
          <w:rFonts w:ascii="G마켓 산스 TTF Light" w:eastAsia="G마켓 산스 TTF Light" w:hAnsi="G마켓 산스 TTF Light"/>
        </w:rPr>
        <w:t>오버샘플링</w:t>
      </w:r>
      <w:proofErr w:type="spellEnd"/>
      <w:r w:rsidRPr="00702330">
        <w:rPr>
          <w:rFonts w:ascii="G마켓 산스 TTF Light" w:eastAsia="G마켓 산스 TTF Light" w:hAnsi="G마켓 산스 TTF Light"/>
        </w:rPr>
        <w:t>/</w:t>
      </w:r>
      <w:proofErr w:type="spellStart"/>
      <w:r w:rsidRPr="00702330">
        <w:rPr>
          <w:rFonts w:ascii="G마켓 산스 TTF Light" w:eastAsia="G마켓 산스 TTF Light" w:hAnsi="G마켓 산스 TTF Light"/>
        </w:rPr>
        <w:t>언더샘플링</w:t>
      </w:r>
      <w:proofErr w:type="spellEnd"/>
      <w:r w:rsidRPr="00702330">
        <w:rPr>
          <w:rFonts w:ascii="G마켓 산스 TTF Light" w:eastAsia="G마켓 산스 TTF Light" w:hAnsi="G마켓 산스 TTF Light"/>
        </w:rPr>
        <w:t xml:space="preserve"> 등 다양한 방법을 시도했지만, “</w:t>
      </w:r>
      <w:proofErr w:type="spellStart"/>
      <w:r w:rsidRPr="00702330">
        <w:rPr>
          <w:rFonts w:ascii="G마켓 산스 TTF Light" w:eastAsia="G마켓 산스 TTF Light" w:hAnsi="G마켓 산스 TTF Light"/>
        </w:rPr>
        <w:t>과적합</w:t>
      </w:r>
      <w:proofErr w:type="spellEnd"/>
      <w:r w:rsidRPr="00702330">
        <w:rPr>
          <w:rFonts w:ascii="G마켓 산스 TTF Light" w:eastAsia="G마켓 산스 TTF Light" w:hAnsi="G마켓 산스 TTF Light"/>
        </w:rPr>
        <w:t>”이 자주 발생했습니다.</w:t>
      </w:r>
    </w:p>
    <w:p w:rsidR="00702330" w:rsidRPr="00702330" w:rsidRDefault="00702330" w:rsidP="00702330">
      <w:pPr>
        <w:numPr>
          <w:ilvl w:val="0"/>
          <w:numId w:val="21"/>
        </w:num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환자간 편차:</w:t>
      </w:r>
      <w:r w:rsidRPr="00702330">
        <w:rPr>
          <w:rFonts w:ascii="G마켓 산스 TTF Light" w:eastAsia="G마켓 산스 TTF Light" w:hAnsi="G마켓 산스 TTF Light"/>
        </w:rPr>
        <w:t xml:space="preserve"> 한 환자에서만 성능이 좋은데, 전체 fold나 새로운 환자에선 급격히 성능이 떨어져서 “모델 일반화”가 가장 큰 고민이었습니다.</w:t>
      </w:r>
    </w:p>
    <w:p w:rsidR="00702330" w:rsidRPr="00702330" w:rsidRDefault="00702330" w:rsidP="00702330">
      <w:pPr>
        <w:numPr>
          <w:ilvl w:val="0"/>
          <w:numId w:val="21"/>
        </w:num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실시간성:</w:t>
      </w:r>
      <w:r w:rsidRPr="00702330">
        <w:rPr>
          <w:rFonts w:ascii="G마켓 산스 TTF Light" w:eastAsia="G마켓 산스 TTF Light" w:hAnsi="G마켓 산스 TTF Light"/>
        </w:rPr>
        <w:t xml:space="preserve"> 실제 구현 단계에선 실시간 예측, 노이즈, 하드웨어와 연동 등에서도 시행착오가 많았습니다.</w:t>
      </w:r>
      <w:r w:rsidRPr="00702330">
        <w:rPr>
          <w:rFonts w:ascii="G마켓 산스 TTF Light" w:eastAsia="G마켓 산스 TTF Light" w:hAnsi="G마켓 산스 TTF Light"/>
        </w:rPr>
        <w:br/>
        <w:t>특히 모델 구조와 데이터 shape, preprocessing에서 오류가 반복돼서, 발표 전날까지 shape 맞추기 등 기본적인 문제로 진땀 뺐던 것도 있습니다.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pict>
          <v:rect id="_x0000_i2193" style="width:0;height:1.5pt" o:hralign="center" o:hrstd="t" o:hr="t" fillcolor="#a0a0a0" stroked="f"/>
        </w:pic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Q10. 이걸 실제로 적용하려면 어떤 점을 보완해야 한다고 생각하나요?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A10.</w:t>
      </w:r>
    </w:p>
    <w:p w:rsidR="00702330" w:rsidRPr="00702330" w:rsidRDefault="00702330" w:rsidP="00702330">
      <w:pPr>
        <w:numPr>
          <w:ilvl w:val="0"/>
          <w:numId w:val="22"/>
        </w:num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t>더 많은, 다양한 환자 EEG 데이터 확보</w:t>
      </w:r>
    </w:p>
    <w:p w:rsidR="00702330" w:rsidRPr="00702330" w:rsidRDefault="00702330" w:rsidP="00702330">
      <w:pPr>
        <w:numPr>
          <w:ilvl w:val="0"/>
          <w:numId w:val="22"/>
        </w:num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t>Noise robust 모델 개발(실제 환경은 노이즈 심함)</w:t>
      </w:r>
    </w:p>
    <w:p w:rsidR="00702330" w:rsidRPr="00702330" w:rsidRDefault="00702330" w:rsidP="00702330">
      <w:pPr>
        <w:numPr>
          <w:ilvl w:val="0"/>
          <w:numId w:val="22"/>
        </w:num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t>실시간 하드웨어 연동/최적화</w:t>
      </w:r>
    </w:p>
    <w:p w:rsidR="00702330" w:rsidRPr="00702330" w:rsidRDefault="00702330" w:rsidP="00702330">
      <w:pPr>
        <w:numPr>
          <w:ilvl w:val="0"/>
          <w:numId w:val="22"/>
        </w:num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t>개인별 맞춤형(pre-personalized) fine-tuning/transfer learning 적용</w:t>
      </w:r>
    </w:p>
    <w:p w:rsidR="00702330" w:rsidRPr="00702330" w:rsidRDefault="00702330" w:rsidP="00702330">
      <w:pPr>
        <w:numPr>
          <w:ilvl w:val="0"/>
          <w:numId w:val="22"/>
        </w:num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t>발작 예측 “조기 경고 시스템”에서 실제 환자·의료진에게 어떻게 알림을 보낼지, 임상 workflow 설계 등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pict>
          <v:rect id="_x0000_i2194" style="width:0;height:1.5pt" o:hralign="center" o:hrstd="t" o:hr="t" fillcolor="#a0a0a0" stroked="f"/>
        </w:pic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702330">
        <w:rPr>
          <w:rFonts w:ascii="Segoe UI Symbol" w:eastAsia="G마켓 산스 TTF Light" w:hAnsi="Segoe UI Symbol" w:cs="Segoe UI Symbol"/>
          <w:b/>
          <w:bCs/>
        </w:rPr>
        <w:t>📌</w:t>
      </w:r>
      <w:r w:rsidRPr="00702330">
        <w:rPr>
          <w:rFonts w:ascii="G마켓 산스 TTF Light" w:eastAsia="G마켓 산스 TTF Light" w:hAnsi="G마켓 산스 TTF Light"/>
          <w:b/>
          <w:bCs/>
        </w:rPr>
        <w:t xml:space="preserve"> [6] 실용성/확장성/사회적 의미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Q11. 이 프로젝트가 사회적으로 어떤 의미가 있다고 생각하나요?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A11.</w:t>
      </w:r>
      <w:r w:rsidRPr="00702330">
        <w:rPr>
          <w:rFonts w:ascii="G마켓 산스 TTF Light" w:eastAsia="G마켓 산스 TTF Light" w:hAnsi="G마켓 산스 TTF Light"/>
        </w:rPr>
        <w:br/>
      </w:r>
      <w:proofErr w:type="spellStart"/>
      <w:r w:rsidRPr="00702330">
        <w:rPr>
          <w:rFonts w:ascii="G마켓 산스 TTF Light" w:eastAsia="G마켓 산스 TTF Light" w:hAnsi="G마켓 산스 TTF Light"/>
        </w:rPr>
        <w:t>뇌전증</w:t>
      </w:r>
      <w:proofErr w:type="spellEnd"/>
      <w:r w:rsidRPr="00702330">
        <w:rPr>
          <w:rFonts w:ascii="G마켓 산스 TTF Light" w:eastAsia="G마켓 산스 TTF Light" w:hAnsi="G마켓 산스 TTF Light"/>
        </w:rPr>
        <w:t xml:space="preserve"> 환자에게 “실시간 예측 및 조기 경고”는 직접적인 생명·삶의 질 향상으로 이어집니다.</w:t>
      </w:r>
      <w:r w:rsidRPr="00702330">
        <w:rPr>
          <w:rFonts w:ascii="G마켓 산스 TTF Light" w:eastAsia="G마켓 산스 TTF Light" w:hAnsi="G마켓 산스 TTF Light"/>
        </w:rPr>
        <w:br/>
      </w:r>
      <w:r w:rsidRPr="00702330">
        <w:rPr>
          <w:rFonts w:ascii="G마켓 산스 TTF Light" w:eastAsia="G마켓 산스 TTF Light" w:hAnsi="G마켓 산스 TTF Light"/>
        </w:rPr>
        <w:lastRenderedPageBreak/>
        <w:t>휴대용 EEG+AI 솔루션이 보급되면, 1) 의료 접근성 향상, 2) 응급상황 감소, 3) 장기적으로 의료비 절감에도 도움이 됩니다.</w:t>
      </w:r>
      <w:r w:rsidRPr="00702330">
        <w:rPr>
          <w:rFonts w:ascii="G마켓 산스 TTF Light" w:eastAsia="G마켓 산스 TTF Light" w:hAnsi="G마켓 산스 TTF Light"/>
        </w:rPr>
        <w:br/>
        <w:t xml:space="preserve">향후엔 wearable 디바이스, 스마트폰 연동, </w:t>
      </w:r>
      <w:proofErr w:type="spellStart"/>
      <w:r w:rsidRPr="00702330">
        <w:rPr>
          <w:rFonts w:ascii="G마켓 산스 TTF Light" w:eastAsia="G마켓 산스 TTF Light" w:hAnsi="G마켓 산스 TTF Light"/>
        </w:rPr>
        <w:t>알람</w:t>
      </w:r>
      <w:proofErr w:type="spellEnd"/>
      <w:r w:rsidRPr="00702330">
        <w:rPr>
          <w:rFonts w:ascii="G마켓 산스 TTF Light" w:eastAsia="G마켓 산스 TTF Light" w:hAnsi="G마켓 산스 TTF Light"/>
        </w:rPr>
        <w:t>/응급 대응 등 다양한 실용화 방안이 있습니다.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pict>
          <v:rect id="_x0000_i2195" style="width:0;height:1.5pt" o:hralign="center" o:hrstd="t" o:hr="t" fillcolor="#a0a0a0" stroked="f"/>
        </w:pic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702330">
        <w:rPr>
          <w:rFonts w:ascii="Segoe UI Symbol" w:eastAsia="G마켓 산스 TTF Light" w:hAnsi="Segoe UI Symbol" w:cs="Segoe UI Symbol"/>
          <w:b/>
          <w:bCs/>
        </w:rPr>
        <w:t>📌</w:t>
      </w:r>
      <w:r w:rsidRPr="00702330">
        <w:rPr>
          <w:rFonts w:ascii="G마켓 산스 TTF Light" w:eastAsia="G마켓 산스 TTF Light" w:hAnsi="G마켓 산스 TTF Light"/>
          <w:b/>
          <w:bCs/>
        </w:rPr>
        <w:t xml:space="preserve"> [7] 향후 개선/연구 방향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Q12. 앞으로 어떻게 개선하거나 발전시킬 계획인가요?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A12.</w:t>
      </w:r>
    </w:p>
    <w:p w:rsidR="00702330" w:rsidRPr="00702330" w:rsidRDefault="00702330" w:rsidP="00702330">
      <w:pPr>
        <w:numPr>
          <w:ilvl w:val="0"/>
          <w:numId w:val="23"/>
        </w:num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t>더 다양한 환자와 데이터 수집</w:t>
      </w:r>
    </w:p>
    <w:p w:rsidR="00702330" w:rsidRPr="00702330" w:rsidRDefault="00702330" w:rsidP="00702330">
      <w:pPr>
        <w:numPr>
          <w:ilvl w:val="0"/>
          <w:numId w:val="23"/>
        </w:num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t xml:space="preserve">LSTM, Transformer 등 다른 </w:t>
      </w:r>
      <w:proofErr w:type="spellStart"/>
      <w:r w:rsidRPr="00702330">
        <w:rPr>
          <w:rFonts w:ascii="G마켓 산스 TTF Light" w:eastAsia="G마켓 산스 TTF Light" w:hAnsi="G마켓 산스 TTF Light"/>
        </w:rPr>
        <w:t>시계열</w:t>
      </w:r>
      <w:proofErr w:type="spellEnd"/>
      <w:r w:rsidRPr="00702330">
        <w:rPr>
          <w:rFonts w:ascii="G마켓 산스 TTF Light" w:eastAsia="G마켓 산스 TTF Light" w:hAnsi="G마켓 산스 TTF Light"/>
        </w:rPr>
        <w:t xml:space="preserve"> 모델 실험</w:t>
      </w:r>
    </w:p>
    <w:p w:rsidR="00702330" w:rsidRPr="00702330" w:rsidRDefault="00702330" w:rsidP="00702330">
      <w:pPr>
        <w:numPr>
          <w:ilvl w:val="0"/>
          <w:numId w:val="23"/>
        </w:num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t>CNN 채널 확장, attention 등 구조적 변화</w:t>
      </w:r>
    </w:p>
    <w:p w:rsidR="00702330" w:rsidRPr="00702330" w:rsidRDefault="00702330" w:rsidP="00702330">
      <w:pPr>
        <w:numPr>
          <w:ilvl w:val="0"/>
          <w:numId w:val="23"/>
        </w:num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t>Noise robust 모델, 실시간 deployment</w:t>
      </w:r>
    </w:p>
    <w:p w:rsidR="00702330" w:rsidRPr="00702330" w:rsidRDefault="00702330" w:rsidP="00702330">
      <w:pPr>
        <w:numPr>
          <w:ilvl w:val="0"/>
          <w:numId w:val="23"/>
        </w:num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t>실제 하드웨어와 end-to-end 실험, 사용자 피드백 반영 등으로 발전시킬 계획입니다.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pict>
          <v:rect id="_x0000_i2196" style="width:0;height:1.5pt" o:hralign="center" o:hrstd="t" o:hr="t" fillcolor="#a0a0a0" stroked="f"/>
        </w:pic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702330">
        <w:rPr>
          <w:rFonts w:ascii="Segoe UI Symbol" w:eastAsia="G마켓 산스 TTF Light" w:hAnsi="Segoe UI Symbol" w:cs="Segoe UI Symbol"/>
          <w:b/>
          <w:bCs/>
        </w:rPr>
        <w:t>📌</w:t>
      </w:r>
      <w:r w:rsidRPr="00702330">
        <w:rPr>
          <w:rFonts w:ascii="G마켓 산스 TTF Light" w:eastAsia="G마켓 산스 TTF Light" w:hAnsi="G마켓 산스 TTF Light"/>
          <w:b/>
          <w:bCs/>
        </w:rPr>
        <w:t xml:space="preserve"> [8] 본인 기여/팀워크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Q13. 본인이 맡았던 부분, 팀에서의 역할은?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A13.</w:t>
      </w:r>
      <w:r w:rsidRPr="00702330">
        <w:rPr>
          <w:rFonts w:ascii="G마켓 산스 TTF Light" w:eastAsia="G마켓 산스 TTF Light" w:hAnsi="G마켓 산스 TTF Light"/>
        </w:rPr>
        <w:br/>
        <w:t xml:space="preserve">데이터 전처리, CNN-LSTM 구조 코드 구현, </w:t>
      </w:r>
      <w:proofErr w:type="spellStart"/>
      <w:r w:rsidRPr="00702330">
        <w:rPr>
          <w:rFonts w:ascii="G마켓 산스 TTF Light" w:eastAsia="G마켓 산스 TTF Light" w:hAnsi="G마켓 산스 TTF Light"/>
        </w:rPr>
        <w:t>하이퍼파라미터</w:t>
      </w:r>
      <w:proofErr w:type="spellEnd"/>
      <w:r w:rsidRPr="00702330">
        <w:rPr>
          <w:rFonts w:ascii="G마켓 산스 TTF Light" w:eastAsia="G마켓 산스 TTF Light" w:hAnsi="G마켓 산스 TTF Light"/>
        </w:rPr>
        <w:t xml:space="preserve"> 튜닝, 실험 자동화, 시각화, 발표 자료 제작까지 전체 end-to-end 과정에 주도적으로 참여했습니다.</w:t>
      </w:r>
      <w:r w:rsidRPr="00702330">
        <w:rPr>
          <w:rFonts w:ascii="G마켓 산스 TTF Light" w:eastAsia="G마켓 산스 TTF Light" w:hAnsi="G마켓 산스 TTF Light"/>
        </w:rPr>
        <w:br/>
        <w:t>특히 “데이터 shape 에러”, “fold별 분리”, “실시간 시각화” 등 반복 시행착오를 직접 해결했고, 개선된 코드 구조와 발표 문서 정리까지 담당했습니다.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pict>
          <v:rect id="_x0000_i2197" style="width:0;height:1.5pt" o:hralign="center" o:hrstd="t" o:hr="t" fillcolor="#a0a0a0" stroked="f"/>
        </w:pic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Q14. 이번 경험에서 느낀 점, 남긴 교훈은?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A14.</w:t>
      </w:r>
      <w:r w:rsidRPr="00702330">
        <w:rPr>
          <w:rFonts w:ascii="G마켓 산스 TTF Light" w:eastAsia="G마켓 산스 TTF Light" w:hAnsi="G마켓 산스 TTF Light"/>
        </w:rPr>
        <w:br/>
        <w:t>생각보다 “기본기가 제일 중요하다”는 걸 다시 느꼈습니다.</w:t>
      </w:r>
      <w:r w:rsidRPr="00702330">
        <w:rPr>
          <w:rFonts w:ascii="G마켓 산스 TTF Light" w:eastAsia="G마켓 산스 TTF Light" w:hAnsi="G마켓 산스 TTF Light"/>
        </w:rPr>
        <w:br/>
        <w:t>데이터 구조와 shape, 전처리 오류 하나가 전체 모델 성능에 큰 영향을 주고, 실제로 새로운 환자나 환경에서 모델이 쉽게 무너진다는 것도 체감했습니다.</w:t>
      </w:r>
      <w:r w:rsidRPr="00702330">
        <w:rPr>
          <w:rFonts w:ascii="G마켓 산스 TTF Light" w:eastAsia="G마켓 산스 TTF Light" w:hAnsi="G마켓 산스 TTF Light"/>
        </w:rPr>
        <w:br/>
        <w:t xml:space="preserve">현실의 데이터와 실험은 “논문”과 달라서, 반복적으로 오류 잡고 실험하는 게 가장 큰 </w:t>
      </w:r>
      <w:proofErr w:type="spellStart"/>
      <w:r w:rsidRPr="00702330">
        <w:rPr>
          <w:rFonts w:ascii="G마켓 산스 TTF Light" w:eastAsia="G마켓 산스 TTF Light" w:hAnsi="G마켓 산스 TTF Light"/>
        </w:rPr>
        <w:t>배움이었습니다</w:t>
      </w:r>
      <w:proofErr w:type="spellEnd"/>
      <w:r w:rsidRPr="00702330">
        <w:rPr>
          <w:rFonts w:ascii="G마켓 산스 TTF Light" w:eastAsia="G마켓 산스 TTF Light" w:hAnsi="G마켓 산스 TTF Light"/>
        </w:rPr>
        <w:t>.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pict>
          <v:rect id="_x0000_i2198" style="width:0;height:1.5pt" o:hralign="center" o:hrstd="t" o:hr="t" fillcolor="#a0a0a0" stroked="f"/>
        </w:pic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702330">
        <w:rPr>
          <w:rFonts w:ascii="Segoe UI Symbol" w:eastAsia="G마켓 산스 TTF Light" w:hAnsi="Segoe UI Symbol" w:cs="Segoe UI Symbol"/>
          <w:b/>
          <w:bCs/>
        </w:rPr>
        <w:t>📌</w:t>
      </w:r>
      <w:r w:rsidRPr="00702330">
        <w:rPr>
          <w:rFonts w:ascii="G마켓 산스 TTF Light" w:eastAsia="G마켓 산스 TTF Light" w:hAnsi="G마켓 산스 TTF Light"/>
          <w:b/>
          <w:bCs/>
        </w:rPr>
        <w:t xml:space="preserve"> [9] 기초 지식/이론적 배경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Q15. LSTM, CNN, F1-score, AUC, Confusion Matrix 각각을 1~2문장으로 설명해보세요.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A15.</w:t>
      </w:r>
    </w:p>
    <w:p w:rsidR="00702330" w:rsidRPr="00702330" w:rsidRDefault="00702330" w:rsidP="00702330">
      <w:pPr>
        <w:numPr>
          <w:ilvl w:val="0"/>
          <w:numId w:val="24"/>
        </w:num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  <w:b/>
          <w:bCs/>
        </w:rPr>
        <w:lastRenderedPageBreak/>
        <w:t>CNN:</w:t>
      </w:r>
      <w:r w:rsidRPr="00702330">
        <w:rPr>
          <w:rFonts w:ascii="G마켓 산스 TTF Light" w:eastAsia="G마켓 산스 TTF Light" w:hAnsi="G마켓 산스 TTF Light"/>
        </w:rPr>
        <w:t xml:space="preserve"> </w:t>
      </w:r>
      <w:proofErr w:type="spellStart"/>
      <w:r w:rsidRPr="00702330">
        <w:rPr>
          <w:rFonts w:ascii="G마켓 산스 TTF Light" w:eastAsia="G마켓 산스 TTF Light" w:hAnsi="G마켓 산스 TTF Light"/>
        </w:rPr>
        <w:t>합성곱</w:t>
      </w:r>
      <w:proofErr w:type="spellEnd"/>
      <w:r w:rsidRPr="00702330">
        <w:rPr>
          <w:rFonts w:ascii="G마켓 산스 TTF Light" w:eastAsia="G마켓 산스 TTF Light" w:hAnsi="G마켓 산스 TTF Light"/>
        </w:rPr>
        <w:t>(Convolution) 연산으로 데이터 내 “로컬 패턴”을 추출하는 신경망 구조</w:t>
      </w:r>
    </w:p>
    <w:p w:rsidR="00702330" w:rsidRPr="00702330" w:rsidRDefault="00702330" w:rsidP="00702330">
      <w:pPr>
        <w:numPr>
          <w:ilvl w:val="0"/>
          <w:numId w:val="24"/>
        </w:num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LSTM:</w:t>
      </w:r>
      <w:r w:rsidRPr="00702330">
        <w:rPr>
          <w:rFonts w:ascii="G마켓 산스 TTF Light" w:eastAsia="G마켓 산스 TTF Light" w:hAnsi="G마켓 산스 TTF Light"/>
        </w:rPr>
        <w:t xml:space="preserve"> RNN의 일종, “장기 기억”이 가능한 구조로 </w:t>
      </w:r>
      <w:proofErr w:type="spellStart"/>
      <w:r w:rsidRPr="00702330">
        <w:rPr>
          <w:rFonts w:ascii="G마켓 산스 TTF Light" w:eastAsia="G마켓 산스 TTF Light" w:hAnsi="G마켓 산스 TTF Light"/>
        </w:rPr>
        <w:t>시계열</w:t>
      </w:r>
      <w:proofErr w:type="spellEnd"/>
      <w:r w:rsidRPr="00702330">
        <w:rPr>
          <w:rFonts w:ascii="G마켓 산스 TTF Light" w:eastAsia="G마켓 산스 TTF Light" w:hAnsi="G마켓 산스 TTF Light"/>
        </w:rPr>
        <w:t xml:space="preserve"> 데이터의 시간적 패턴을 잘 파악</w:t>
      </w:r>
    </w:p>
    <w:p w:rsidR="00702330" w:rsidRPr="00702330" w:rsidRDefault="00702330" w:rsidP="00702330">
      <w:pPr>
        <w:numPr>
          <w:ilvl w:val="0"/>
          <w:numId w:val="24"/>
        </w:num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F1-score:</w:t>
      </w:r>
      <w:r w:rsidRPr="00702330">
        <w:rPr>
          <w:rFonts w:ascii="G마켓 산스 TTF Light" w:eastAsia="G마켓 산스 TTF Light" w:hAnsi="G마켓 산스 TTF Light"/>
        </w:rPr>
        <w:t xml:space="preserve"> Precision(정밀도)과 Recall(</w:t>
      </w:r>
      <w:proofErr w:type="spellStart"/>
      <w:r w:rsidRPr="00702330">
        <w:rPr>
          <w:rFonts w:ascii="G마켓 산스 TTF Light" w:eastAsia="G마켓 산스 TTF Light" w:hAnsi="G마켓 산스 TTF Light"/>
        </w:rPr>
        <w:t>재현율</w:t>
      </w:r>
      <w:proofErr w:type="spellEnd"/>
      <w:r w:rsidRPr="00702330">
        <w:rPr>
          <w:rFonts w:ascii="G마켓 산스 TTF Light" w:eastAsia="G마켓 산스 TTF Light" w:hAnsi="G마켓 산스 TTF Light"/>
        </w:rPr>
        <w:t xml:space="preserve">)의 </w:t>
      </w:r>
      <w:proofErr w:type="spellStart"/>
      <w:r w:rsidRPr="00702330">
        <w:rPr>
          <w:rFonts w:ascii="G마켓 산스 TTF Light" w:eastAsia="G마켓 산스 TTF Light" w:hAnsi="G마켓 산스 TTF Light"/>
        </w:rPr>
        <w:t>조화평균</w:t>
      </w:r>
      <w:proofErr w:type="spellEnd"/>
      <w:r w:rsidRPr="00702330">
        <w:rPr>
          <w:rFonts w:ascii="G마켓 산스 TTF Light" w:eastAsia="G마켓 산스 TTF Light" w:hAnsi="G마켓 산스 TTF Light"/>
        </w:rPr>
        <w:t>, 불균형 데이터에서 전체 성능을 객관적으로 볼 때 유리</w:t>
      </w:r>
    </w:p>
    <w:p w:rsidR="00702330" w:rsidRPr="00702330" w:rsidRDefault="00702330" w:rsidP="00702330">
      <w:pPr>
        <w:numPr>
          <w:ilvl w:val="0"/>
          <w:numId w:val="24"/>
        </w:num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AUC:</w:t>
      </w:r>
      <w:r w:rsidRPr="00702330">
        <w:rPr>
          <w:rFonts w:ascii="G마켓 산스 TTF Light" w:eastAsia="G마켓 산스 TTF Light" w:hAnsi="G마켓 산스 TTF Light"/>
        </w:rPr>
        <w:t xml:space="preserve"> ROC 커브 아래 면적, </w:t>
      </w:r>
      <w:proofErr w:type="spellStart"/>
      <w:r w:rsidRPr="00702330">
        <w:rPr>
          <w:rFonts w:ascii="G마켓 산스 TTF Light" w:eastAsia="G마켓 산스 TTF Light" w:hAnsi="G마켓 산스 TTF Light"/>
        </w:rPr>
        <w:t>임계값</w:t>
      </w:r>
      <w:proofErr w:type="spellEnd"/>
      <w:r w:rsidRPr="00702330">
        <w:rPr>
          <w:rFonts w:ascii="G마켓 산스 TTF Light" w:eastAsia="G마켓 산스 TTF Light" w:hAnsi="G마켓 산스 TTF Light"/>
        </w:rPr>
        <w:t xml:space="preserve"> 변화에 따라 모델의 “진짜/가짜 분류 능력”을 평가</w:t>
      </w:r>
    </w:p>
    <w:p w:rsidR="00702330" w:rsidRPr="00702330" w:rsidRDefault="00702330" w:rsidP="00702330">
      <w:pPr>
        <w:numPr>
          <w:ilvl w:val="0"/>
          <w:numId w:val="24"/>
        </w:num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  <w:b/>
          <w:bCs/>
        </w:rPr>
        <w:t>Confusion Matrix:</w:t>
      </w:r>
      <w:r w:rsidRPr="00702330">
        <w:rPr>
          <w:rFonts w:ascii="G마켓 산스 TTF Light" w:eastAsia="G마켓 산스 TTF Light" w:hAnsi="G마켓 산스 TTF Light"/>
        </w:rPr>
        <w:t xml:space="preserve"> 실제-예측 결과를 네 칸(TP, FP, TN, FN)으로 나눠서, 각 오류/정답 패턴을 한눈에 볼 수 있게 해주는 표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pict>
          <v:rect id="_x0000_i2199" style="width:0;height:1.5pt" o:hralign="center" o:hrstd="t" o:hr="t" fillcolor="#a0a0a0" stroked="f"/>
        </w:pic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702330">
        <w:rPr>
          <w:rFonts w:ascii="Segoe UI Symbol" w:eastAsia="G마켓 산스 TTF Light" w:hAnsi="Segoe UI Symbol" w:cs="Segoe UI Symbol"/>
          <w:b/>
          <w:bCs/>
        </w:rPr>
        <w:t>📌</w:t>
      </w:r>
      <w:r w:rsidRPr="00702330">
        <w:rPr>
          <w:rFonts w:ascii="G마켓 산스 TTF Light" w:eastAsia="G마켓 산스 TTF Light" w:hAnsi="G마켓 산스 TTF Light"/>
          <w:b/>
          <w:bCs/>
        </w:rPr>
        <w:t xml:space="preserve"> [10] 기타(갑자기 던질만한 질문!)</w:t>
      </w:r>
    </w:p>
    <w:p w:rsidR="00702330" w:rsidRPr="00702330" w:rsidRDefault="00702330" w:rsidP="00702330">
      <w:pPr>
        <w:numPr>
          <w:ilvl w:val="0"/>
          <w:numId w:val="25"/>
        </w:num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t>“실시간 EEG 예측 구현 중 어려웠던 점?”</w:t>
      </w:r>
    </w:p>
    <w:p w:rsidR="00702330" w:rsidRPr="00702330" w:rsidRDefault="00702330" w:rsidP="00702330">
      <w:pPr>
        <w:numPr>
          <w:ilvl w:val="0"/>
          <w:numId w:val="25"/>
        </w:num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t>“이 실험을 하면서, 본인이 가장 뿌듯했던 순간?”</w:t>
      </w:r>
    </w:p>
    <w:p w:rsidR="00702330" w:rsidRPr="00702330" w:rsidRDefault="00702330" w:rsidP="00702330">
      <w:pPr>
        <w:numPr>
          <w:ilvl w:val="0"/>
          <w:numId w:val="25"/>
        </w:num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t>“</w:t>
      </w:r>
      <w:proofErr w:type="spellStart"/>
      <w:r w:rsidRPr="00702330">
        <w:rPr>
          <w:rFonts w:ascii="G마켓 산스 TTF Light" w:eastAsia="G마켓 산스 TTF Light" w:hAnsi="G마켓 산스 TTF Light"/>
        </w:rPr>
        <w:t>뇌전증</w:t>
      </w:r>
      <w:proofErr w:type="spellEnd"/>
      <w:r w:rsidRPr="00702330">
        <w:rPr>
          <w:rFonts w:ascii="G마켓 산스 TTF Light" w:eastAsia="G마켓 산스 TTF Light" w:hAnsi="G마켓 산스 TTF Light"/>
        </w:rPr>
        <w:t xml:space="preserve"> 외에 이 모델을 응용할 수 있는 분야?”</w:t>
      </w:r>
    </w:p>
    <w:p w:rsidR="00702330" w:rsidRPr="00702330" w:rsidRDefault="00702330" w:rsidP="00702330">
      <w:pPr>
        <w:numPr>
          <w:ilvl w:val="0"/>
          <w:numId w:val="25"/>
        </w:num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t>“</w:t>
      </w:r>
      <w:proofErr w:type="spellStart"/>
      <w:r w:rsidRPr="00702330">
        <w:rPr>
          <w:rFonts w:ascii="G마켓 산스 TTF Light" w:eastAsia="G마켓 산스 TTF Light" w:hAnsi="G마켓 산스 TTF Light"/>
        </w:rPr>
        <w:t>환자별로</w:t>
      </w:r>
      <w:proofErr w:type="spellEnd"/>
      <w:r w:rsidRPr="00702330">
        <w:rPr>
          <w:rFonts w:ascii="G마켓 산스 TTF Light" w:eastAsia="G마켓 산스 TTF Light" w:hAnsi="G마켓 산스 TTF Light"/>
        </w:rPr>
        <w:t xml:space="preserve"> 맞춤화한다면 구체적으로 어떤 방법이 있을까?”</w:t>
      </w:r>
    </w:p>
    <w:p w:rsidR="00702330" w:rsidRPr="00702330" w:rsidRDefault="00702330" w:rsidP="00702330">
      <w:pPr>
        <w:numPr>
          <w:ilvl w:val="0"/>
          <w:numId w:val="25"/>
        </w:num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t>“실시간 모델의 latency를 줄이려면?”</w:t>
      </w:r>
    </w:p>
    <w:p w:rsidR="00702330" w:rsidRPr="00702330" w:rsidRDefault="00702330" w:rsidP="00702330">
      <w:pPr>
        <w:numPr>
          <w:ilvl w:val="0"/>
          <w:numId w:val="25"/>
        </w:num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t>“</w:t>
      </w:r>
      <w:proofErr w:type="spellStart"/>
      <w:r w:rsidRPr="00702330">
        <w:rPr>
          <w:rFonts w:ascii="G마켓 산스 TTF Light" w:eastAsia="G마켓 산스 TTF Light" w:hAnsi="G마켓 산스 TTF Light"/>
        </w:rPr>
        <w:t>딥러닝</w:t>
      </w:r>
      <w:proofErr w:type="spellEnd"/>
      <w:r w:rsidRPr="00702330">
        <w:rPr>
          <w:rFonts w:ascii="G마켓 산스 TTF Light" w:eastAsia="G마켓 산스 TTF Light" w:hAnsi="G마켓 산스 TTF Light"/>
        </w:rPr>
        <w:t xml:space="preserve"> 말고 rule-based로 하면 왜 한계가 있나?”</w:t>
      </w:r>
    </w:p>
    <w:p w:rsidR="00702330" w:rsidRPr="00702330" w:rsidRDefault="00702330" w:rsidP="00702330">
      <w:pPr>
        <w:numPr>
          <w:ilvl w:val="0"/>
          <w:numId w:val="25"/>
        </w:num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t>“CNN filter가 EEG에서 실제로 잡아내는 신호 예시?”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t xml:space="preserve">(이런 건 네가 </w:t>
      </w:r>
      <w:proofErr w:type="spellStart"/>
      <w:r w:rsidRPr="00702330">
        <w:rPr>
          <w:rFonts w:ascii="G마켓 산스 TTF Light" w:eastAsia="G마켓 산스 TTF Light" w:hAnsi="G마켓 산스 TTF Light"/>
        </w:rPr>
        <w:t>ppt</w:t>
      </w:r>
      <w:proofErr w:type="spellEnd"/>
      <w:r w:rsidRPr="00702330">
        <w:rPr>
          <w:rFonts w:ascii="G마켓 산스 TTF Light" w:eastAsia="G마켓 산스 TTF Light" w:hAnsi="G마켓 산스 TTF Light"/>
        </w:rPr>
        <w:t xml:space="preserve"> 발표 마지막에 “예상 질문!” 슬라이드로 따로 만들어도 좋아!)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pict>
          <v:rect id="_x0000_i2200" style="width:0;height:1.5pt" o:hralign="center" o:hrstd="t" o:hr="t" fillcolor="#a0a0a0" stroked="f"/>
        </w:pic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702330">
        <w:rPr>
          <w:rFonts w:ascii="Segoe UI Symbol" w:eastAsia="G마켓 산스 TTF Light" w:hAnsi="Segoe UI Symbol" w:cs="Segoe UI Symbol"/>
          <w:b/>
          <w:bCs/>
        </w:rPr>
        <w:t>🔥</w:t>
      </w:r>
      <w:r w:rsidRPr="00702330">
        <w:rPr>
          <w:rFonts w:ascii="G마켓 산스 TTF Light" w:eastAsia="G마켓 산스 TTF Light" w:hAnsi="G마켓 산스 TTF Light"/>
          <w:b/>
          <w:bCs/>
        </w:rPr>
        <w:t xml:space="preserve"> 정리/요약</w:t>
      </w:r>
    </w:p>
    <w:p w:rsidR="00702330" w:rsidRPr="00702330" w:rsidRDefault="00702330" w:rsidP="00702330">
      <w:pPr>
        <w:numPr>
          <w:ilvl w:val="0"/>
          <w:numId w:val="26"/>
        </w:num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t>발표 자료 만들 때는 꼭 “나만의 시행착오/교훈/경험”을 녹여서 말하는 게 점수 잘 나옴!</w:t>
      </w:r>
    </w:p>
    <w:p w:rsidR="00702330" w:rsidRPr="00702330" w:rsidRDefault="00702330" w:rsidP="00702330">
      <w:pPr>
        <w:numPr>
          <w:ilvl w:val="0"/>
          <w:numId w:val="26"/>
        </w:num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t>교수님들은 “기본기+네가 직접 겪은 시행착오”에 관심이 많음!</w:t>
      </w:r>
    </w:p>
    <w:p w:rsidR="00702330" w:rsidRPr="00702330" w:rsidRDefault="00702330" w:rsidP="00702330">
      <w:pPr>
        <w:numPr>
          <w:ilvl w:val="0"/>
          <w:numId w:val="26"/>
        </w:num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t>발표 끝에 “예상 질문/답변 슬라이드” 하나 따로 두면 완벽!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pict>
          <v:rect id="_x0000_i2201" style="width:0;height:1.5pt" o:hralign="center" o:hrstd="t" o:hr="t" fillcolor="#a0a0a0" stroked="f"/>
        </w:pic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702330">
        <w:rPr>
          <w:rFonts w:ascii="Segoe UI Symbol" w:eastAsia="G마켓 산스 TTF Light" w:hAnsi="Segoe UI Symbol" w:cs="Segoe UI Symbol"/>
          <w:b/>
          <w:bCs/>
        </w:rPr>
        <w:t>❗</w:t>
      </w:r>
      <w:r w:rsidRPr="00702330">
        <w:rPr>
          <w:rFonts w:ascii="G마켓 산스 TTF Light" w:eastAsia="G마켓 산스 TTF Light" w:hAnsi="G마켓 산스 TTF Light"/>
          <w:b/>
          <w:bCs/>
        </w:rPr>
        <w:t>더 필요한 질문/자료/예시/</w:t>
      </w:r>
      <w:proofErr w:type="spellStart"/>
      <w:r w:rsidRPr="00702330">
        <w:rPr>
          <w:rFonts w:ascii="G마켓 산스 TTF Light" w:eastAsia="G마켓 산스 TTF Light" w:hAnsi="G마켓 산스 TTF Light"/>
          <w:b/>
          <w:bCs/>
        </w:rPr>
        <w:t>ppt</w:t>
      </w:r>
      <w:proofErr w:type="spellEnd"/>
      <w:r w:rsidRPr="00702330">
        <w:rPr>
          <w:rFonts w:ascii="G마켓 산스 TTF Light" w:eastAsia="G마켓 산스 TTF Light" w:hAnsi="G마켓 산스 TTF Light"/>
          <w:b/>
          <w:bCs/>
        </w:rPr>
        <w:t xml:space="preserve"> 양식, 발표 대본 등 요청하면 바로 </w:t>
      </w:r>
      <w:proofErr w:type="spellStart"/>
      <w:r w:rsidRPr="00702330">
        <w:rPr>
          <w:rFonts w:ascii="G마켓 산스 TTF Light" w:eastAsia="G마켓 산스 TTF Light" w:hAnsi="G마켓 산스 TTF Light"/>
          <w:b/>
          <w:bCs/>
        </w:rPr>
        <w:t>추가해줄게</w:t>
      </w:r>
      <w:proofErr w:type="spellEnd"/>
      <w:r w:rsidRPr="00702330">
        <w:rPr>
          <w:rFonts w:ascii="G마켓 산스 TTF Light" w:eastAsia="G마켓 산스 TTF Light" w:hAnsi="G마켓 산스 TTF Light"/>
          <w:b/>
          <w:bCs/>
        </w:rPr>
        <w:t>!</w:t>
      </w:r>
    </w:p>
    <w:p w:rsidR="00702330" w:rsidRPr="00702330" w:rsidRDefault="00702330" w:rsidP="00702330">
      <w:pPr>
        <w:jc w:val="left"/>
        <w:rPr>
          <w:rFonts w:ascii="G마켓 산스 TTF Light" w:eastAsia="G마켓 산스 TTF Light" w:hAnsi="G마켓 산스 TTF Light"/>
        </w:rPr>
      </w:pPr>
      <w:r w:rsidRPr="00702330">
        <w:rPr>
          <w:rFonts w:ascii="G마켓 산스 TTF Light" w:eastAsia="G마켓 산스 TTF Light" w:hAnsi="G마켓 산스 TTF Light"/>
        </w:rPr>
        <w:t xml:space="preserve">필요한 항목/포맷 따로 말해주면 원하는 스타일로 </w:t>
      </w:r>
      <w:proofErr w:type="spellStart"/>
      <w:r w:rsidRPr="00702330">
        <w:rPr>
          <w:rFonts w:ascii="G마켓 산스 TTF Light" w:eastAsia="G마켓 산스 TTF Light" w:hAnsi="G마켓 산스 TTF Light"/>
        </w:rPr>
        <w:t>맞춰줌</w:t>
      </w:r>
      <w:proofErr w:type="spellEnd"/>
      <w:r w:rsidRPr="00702330">
        <w:rPr>
          <w:rFonts w:ascii="G마켓 산스 TTF Light" w:eastAsia="G마켓 산스 TTF Light" w:hAnsi="G마켓 산스 TTF Light"/>
        </w:rPr>
        <w:t>.</w:t>
      </w:r>
      <w:r w:rsidRPr="00702330">
        <w:rPr>
          <w:rFonts w:ascii="G마켓 산스 TTF Light" w:eastAsia="G마켓 산스 TTF Light" w:hAnsi="G마켓 산스 TTF Light"/>
        </w:rPr>
        <w:br/>
        <w:t>진짜 궁금하거나 자신 없는 부분 있으면 바로 더 파볼 수도 있어!</w:t>
      </w:r>
    </w:p>
    <w:p w:rsidR="00702330" w:rsidRDefault="00702330">
      <w:pPr>
        <w:widowControl/>
        <w:wordWrap/>
        <w:autoSpaceDE/>
        <w:autoSpaceDN/>
        <w:rPr>
          <w:rFonts w:ascii="G마켓 산스 TTF Light" w:eastAsia="G마켓 산스 TTF Light" w:hAnsi="G마켓 산스 TTF Light"/>
        </w:rPr>
      </w:pPr>
      <w:r>
        <w:rPr>
          <w:rFonts w:ascii="G마켓 산스 TTF Light" w:eastAsia="G마켓 산스 TTF Light" w:hAnsi="G마켓 산스 TTF Light"/>
        </w:rPr>
        <w:br w:type="page"/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proofErr w:type="spellStart"/>
      <w:r w:rsidRPr="00675670">
        <w:rPr>
          <w:rFonts w:ascii="G마켓 산스 TTF Light" w:eastAsia="G마켓 산스 TTF Light" w:hAnsi="G마켓 산스 TTF Light"/>
        </w:rPr>
        <w:lastRenderedPageBreak/>
        <w:t>ㅋㅋㅋ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 미안하다 </w:t>
      </w:r>
      <w:proofErr w:type="spellStart"/>
      <w:r w:rsidRPr="00675670">
        <w:rPr>
          <w:rFonts w:ascii="G마켓 산스 TTF Light" w:eastAsia="G마켓 산스 TTF Light" w:hAnsi="G마켓 산스 TTF Light"/>
        </w:rPr>
        <w:t>바부모드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 ON!</w:t>
      </w:r>
      <w:r w:rsidRPr="00675670">
        <w:rPr>
          <w:rFonts w:ascii="G마켓 산스 TTF Light" w:eastAsia="G마켓 산스 TTF Light" w:hAnsi="G마켓 산스 TTF Light"/>
        </w:rPr>
        <w:br/>
        <w:t xml:space="preserve">아래는 </w:t>
      </w:r>
      <w:r w:rsidRPr="00675670">
        <w:rPr>
          <w:rFonts w:ascii="G마켓 산스 TTF Light" w:eastAsia="G마켓 산스 TTF Light" w:hAnsi="G마켓 산스 TTF Light"/>
          <w:b/>
          <w:bCs/>
        </w:rPr>
        <w:t>질문 + 실제 답변 예시</w:t>
      </w:r>
      <w:r w:rsidRPr="00675670">
        <w:rPr>
          <w:rFonts w:ascii="G마켓 산스 TTF Light" w:eastAsia="G마켓 산스 TTF Light" w:hAnsi="G마켓 산스 TTF Light"/>
        </w:rPr>
        <w:t xml:space="preserve">까지, 하나하나 </w:t>
      </w:r>
      <w:r w:rsidRPr="00675670">
        <w:rPr>
          <w:rFonts w:ascii="G마켓 산스 TTF Light" w:eastAsia="G마켓 산스 TTF Light" w:hAnsi="G마켓 산스 TTF Light"/>
          <w:b/>
          <w:bCs/>
        </w:rPr>
        <w:t>너라면 이렇게 대답하면 된다</w:t>
      </w:r>
      <w:r w:rsidRPr="00675670">
        <w:rPr>
          <w:rFonts w:ascii="G마켓 산스 TTF Light" w:eastAsia="G마켓 산스 TTF Light" w:hAnsi="G마켓 산스 TTF Light"/>
        </w:rPr>
        <w:t xml:space="preserve">는 식으로 최대한 구체적으로 </w:t>
      </w:r>
      <w:proofErr w:type="spellStart"/>
      <w:r w:rsidRPr="00675670">
        <w:rPr>
          <w:rFonts w:ascii="G마켓 산스 TTF Light" w:eastAsia="G마켓 산스 TTF Light" w:hAnsi="G마켓 산스 TTF Light"/>
        </w:rPr>
        <w:t>써줄게</w:t>
      </w:r>
      <w:proofErr w:type="spellEnd"/>
      <w:r w:rsidRPr="00675670">
        <w:rPr>
          <w:rFonts w:ascii="G마켓 산스 TTF Light" w:eastAsia="G마켓 산스 TTF Light" w:hAnsi="G마켓 산스 TTF Light"/>
        </w:rPr>
        <w:t>.</w:t>
      </w:r>
      <w:r w:rsidRPr="00675670">
        <w:rPr>
          <w:rFonts w:ascii="G마켓 산스 TTF Light" w:eastAsia="G마켓 산스 TTF Light" w:hAnsi="G마켓 산스 TTF Light"/>
        </w:rPr>
        <w:br/>
        <w:t>진짜 면접 보는 느낌으로, 실전 대본처럼 쓸게!</w:t>
      </w:r>
      <w:r w:rsidRPr="00675670">
        <w:rPr>
          <w:rFonts w:ascii="G마켓 산스 TTF Light" w:eastAsia="G마켓 산스 TTF Light" w:hAnsi="G마켓 산스 TTF Light"/>
        </w:rPr>
        <w:br/>
        <w:t>(실제 수치는 네 발표 직전 결과로 맞춰서, 필요하면 바꿔도 됨!)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06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75670">
        <w:rPr>
          <w:rFonts w:ascii="G마켓 산스 TTF Light" w:eastAsia="G마켓 산스 TTF Light" w:hAnsi="G마켓 산스 TTF Light"/>
          <w:b/>
          <w:bCs/>
        </w:rPr>
        <w:t>[모델/알고리즘]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07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 xml:space="preserve">Q1. 모델 </w:t>
      </w:r>
      <w:proofErr w:type="spellStart"/>
      <w:r w:rsidRPr="00675670">
        <w:rPr>
          <w:rFonts w:ascii="G마켓 산스 TTF Light" w:eastAsia="G마켓 산스 TTF Light" w:hAnsi="G마켓 산스 TTF Light"/>
          <w:b/>
          <w:bCs/>
        </w:rPr>
        <w:t>파라미터</w:t>
      </w:r>
      <w:proofErr w:type="spellEnd"/>
      <w:r w:rsidRPr="00675670">
        <w:rPr>
          <w:rFonts w:ascii="G마켓 산스 TTF Light" w:eastAsia="G마켓 산스 TTF Light" w:hAnsi="G마켓 산스 TTF Light"/>
          <w:b/>
          <w:bCs/>
        </w:rPr>
        <w:t>(가중치 수)는 몇 개인가요?</w:t>
      </w:r>
      <w:r w:rsidRPr="00675670">
        <w:rPr>
          <w:rFonts w:ascii="G마켓 산스 TTF Light" w:eastAsia="G마켓 산스 TTF Light" w:hAnsi="G마켓 산스 TTF Light"/>
        </w:rPr>
        <w:br/>
        <w:t>A1.</w:t>
      </w:r>
      <w:r w:rsidRPr="00675670">
        <w:rPr>
          <w:rFonts w:ascii="G마켓 산스 TTF Light" w:eastAsia="G마켓 산스 TTF Light" w:hAnsi="G마켓 산스 TTF Light"/>
        </w:rPr>
        <w:br/>
        <w:t xml:space="preserve">정확한 </w:t>
      </w:r>
      <w:proofErr w:type="spellStart"/>
      <w:r w:rsidRPr="00675670">
        <w:rPr>
          <w:rFonts w:ascii="G마켓 산스 TTF Light" w:eastAsia="G마켓 산스 TTF Light" w:hAnsi="G마켓 산스 TTF Light"/>
        </w:rPr>
        <w:t>파라미터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 수는 모델 summary로 확인해야 하지만, CNN 레이어(Conv1d, 8→64)와 LSTM(64→32, 양방향), FC(64→1)까지 합쳐서 대략 몇 만 개 단위로 추정됩니다. 발표 전에 </w:t>
      </w:r>
      <w:proofErr w:type="spellStart"/>
      <w:r w:rsidRPr="00675670">
        <w:rPr>
          <w:rFonts w:ascii="G마켓 산스 TTF Light" w:eastAsia="G마켓 산스 TTF Light" w:hAnsi="G마켓 산스 TTF Light"/>
        </w:rPr>
        <w:t>model.summary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()로 실제 숫자를 </w:t>
      </w:r>
      <w:proofErr w:type="spellStart"/>
      <w:r w:rsidRPr="00675670">
        <w:rPr>
          <w:rFonts w:ascii="G마켓 산스 TTF Light" w:eastAsia="G마켓 산스 TTF Light" w:hAnsi="G마켓 산스 TTF Light"/>
        </w:rPr>
        <w:t>확인해두겠습니다</w:t>
      </w:r>
      <w:proofErr w:type="spellEnd"/>
      <w:r w:rsidRPr="00675670">
        <w:rPr>
          <w:rFonts w:ascii="G마켓 산스 TTF Light" w:eastAsia="G마켓 산스 TTF Light" w:hAnsi="G마켓 산스 TTF Light"/>
        </w:rPr>
        <w:t>.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08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>Q2. LSTM이 RNN보다 더 적합한 이유는 뭔가요?</w:t>
      </w:r>
      <w:r w:rsidRPr="00675670">
        <w:rPr>
          <w:rFonts w:ascii="G마켓 산스 TTF Light" w:eastAsia="G마켓 산스 TTF Light" w:hAnsi="G마켓 산스 TTF Light"/>
        </w:rPr>
        <w:br/>
        <w:t>A2.</w:t>
      </w:r>
      <w:r w:rsidRPr="00675670">
        <w:rPr>
          <w:rFonts w:ascii="G마켓 산스 TTF Light" w:eastAsia="G마켓 산스 TTF Light" w:hAnsi="G마켓 산스 TTF Light"/>
        </w:rPr>
        <w:br/>
        <w:t>LSTM은 RNN의 장기 의존성 문제(gradient vanishing/exploding)를 해결합니다.</w:t>
      </w:r>
      <w:r w:rsidRPr="00675670">
        <w:rPr>
          <w:rFonts w:ascii="G마켓 산스 TTF Light" w:eastAsia="G마켓 산스 TTF Light" w:hAnsi="G마켓 산스 TTF Light"/>
        </w:rPr>
        <w:br/>
        <w:t xml:space="preserve">뇌파 신호는 몇 초간의 패턴이 누적되어 나타나는 경우가 많아서, 단순 RNN보다 LSTM이 훨씬 더 멀리 떨어진 </w:t>
      </w:r>
      <w:proofErr w:type="spellStart"/>
      <w:r w:rsidRPr="00675670">
        <w:rPr>
          <w:rFonts w:ascii="G마켓 산스 TTF Light" w:eastAsia="G마켓 산스 TTF Light" w:hAnsi="G마켓 산스 TTF Light"/>
        </w:rPr>
        <w:t>타임포인트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 간 정보를 잘 기억해서 예측 정확도가 더 높습니다.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09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 xml:space="preserve">Q3. 양방향 LSTM이 </w:t>
      </w:r>
      <w:proofErr w:type="spellStart"/>
      <w:r w:rsidRPr="00675670">
        <w:rPr>
          <w:rFonts w:ascii="G마켓 산스 TTF Light" w:eastAsia="G마켓 산스 TTF Light" w:hAnsi="G마켓 산스 TTF Light"/>
          <w:b/>
          <w:bCs/>
        </w:rPr>
        <w:t>단방향보다</w:t>
      </w:r>
      <w:proofErr w:type="spellEnd"/>
      <w:r w:rsidRPr="00675670">
        <w:rPr>
          <w:rFonts w:ascii="G마켓 산스 TTF Light" w:eastAsia="G마켓 산스 TTF Light" w:hAnsi="G마켓 산스 TTF Light"/>
          <w:b/>
          <w:bCs/>
        </w:rPr>
        <w:t xml:space="preserve"> 나은 이유는?</w:t>
      </w:r>
      <w:r w:rsidRPr="00675670">
        <w:rPr>
          <w:rFonts w:ascii="G마켓 산스 TTF Light" w:eastAsia="G마켓 산스 TTF Light" w:hAnsi="G마켓 산스 TTF Light"/>
        </w:rPr>
        <w:br/>
        <w:t>A3.</w:t>
      </w:r>
      <w:r w:rsidRPr="00675670">
        <w:rPr>
          <w:rFonts w:ascii="G마켓 산스 TTF Light" w:eastAsia="G마켓 산스 TTF Light" w:hAnsi="G마켓 산스 TTF Light"/>
        </w:rPr>
        <w:br/>
        <w:t>양방향 LSTM은 과거(이전 데이터)와 미래(다음 데이터) 정보를 모두 반영해서 현재 시점의 패턴을 더 정확하게 해석할 수 있습니다.</w:t>
      </w:r>
      <w:r w:rsidRPr="00675670">
        <w:rPr>
          <w:rFonts w:ascii="G마켓 산스 TTF Light" w:eastAsia="G마켓 산스 TTF Light" w:hAnsi="G마켓 산스 TTF Light"/>
        </w:rPr>
        <w:br/>
        <w:t>실제 발작 직전 뇌파에서, 앞뒤 패턴이 동시에 영향을 줄 수 있기 때문에 양방향이 더 효과적이라고 판단했습니다.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10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>Q4. Conv1d에서 커널 크기(5)를 고정한 이유?</w:t>
      </w:r>
      <w:r w:rsidRPr="00675670">
        <w:rPr>
          <w:rFonts w:ascii="G마켓 산스 TTF Light" w:eastAsia="G마켓 산스 TTF Light" w:hAnsi="G마켓 산스 TTF Light"/>
        </w:rPr>
        <w:br/>
        <w:t>A4.</w:t>
      </w:r>
      <w:r w:rsidRPr="00675670">
        <w:rPr>
          <w:rFonts w:ascii="G마켓 산스 TTF Light" w:eastAsia="G마켓 산스 TTF Light" w:hAnsi="G마켓 산스 TTF Light"/>
        </w:rPr>
        <w:br/>
        <w:t xml:space="preserve">커널 크기 5는 실험적으로 여러 값을 시도해서, 작은 커널(3)보다 잡음에 강하고, 너무 큰 커널(7~9)은 오히려 </w:t>
      </w:r>
      <w:proofErr w:type="spellStart"/>
      <w:r w:rsidRPr="00675670">
        <w:rPr>
          <w:rFonts w:ascii="G마켓 산스 TTF Light" w:eastAsia="G마켓 산스 TTF Light" w:hAnsi="G마켓 산스 TTF Light"/>
        </w:rPr>
        <w:t>과적합이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 심해져서, 5가 가장 밸런스가 좋았습니다.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11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 xml:space="preserve">Q5. 모델의 </w:t>
      </w:r>
      <w:proofErr w:type="spellStart"/>
      <w:r w:rsidRPr="00675670">
        <w:rPr>
          <w:rFonts w:ascii="G마켓 산스 TTF Light" w:eastAsia="G마켓 산스 TTF Light" w:hAnsi="G마켓 산스 TTF Light"/>
          <w:b/>
          <w:bCs/>
        </w:rPr>
        <w:t>오버피팅</w:t>
      </w:r>
      <w:proofErr w:type="spellEnd"/>
      <w:r w:rsidRPr="00675670">
        <w:rPr>
          <w:rFonts w:ascii="G마켓 산스 TTF Light" w:eastAsia="G마켓 산스 TTF Light" w:hAnsi="G마켓 산스 TTF Light"/>
          <w:b/>
          <w:bCs/>
        </w:rPr>
        <w:t xml:space="preserve"> 방지는 어떻게 했나요?</w:t>
      </w:r>
      <w:r w:rsidRPr="00675670">
        <w:rPr>
          <w:rFonts w:ascii="G마켓 산스 TTF Light" w:eastAsia="G마켓 산스 TTF Light" w:hAnsi="G마켓 산스 TTF Light"/>
        </w:rPr>
        <w:br/>
        <w:t>A5.</w:t>
      </w:r>
      <w:r w:rsidRPr="00675670">
        <w:rPr>
          <w:rFonts w:ascii="G마켓 산스 TTF Light" w:eastAsia="G마켓 산스 TTF Light" w:hAnsi="G마켓 산스 TTF Light"/>
        </w:rPr>
        <w:br/>
      </w:r>
      <w:proofErr w:type="spellStart"/>
      <w:r w:rsidRPr="00675670">
        <w:rPr>
          <w:rFonts w:ascii="G마켓 산스 TTF Light" w:eastAsia="G마켓 산스 TTF Light" w:hAnsi="G마켓 산스 TTF Light"/>
        </w:rPr>
        <w:t>BatchNorm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, </w:t>
      </w:r>
      <w:proofErr w:type="spellStart"/>
      <w:r w:rsidRPr="00675670">
        <w:rPr>
          <w:rFonts w:ascii="G마켓 산스 TTF Light" w:eastAsia="G마켓 산스 TTF Light" w:hAnsi="G마켓 산스 TTF Light"/>
        </w:rPr>
        <w:t>MaxPooling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, 간단한 Early Stopping, fold별 분할 등을 적용했고, </w:t>
      </w:r>
      <w:proofErr w:type="spellStart"/>
      <w:r w:rsidRPr="00675670">
        <w:rPr>
          <w:rFonts w:ascii="G마켓 산스 TTF Light" w:eastAsia="G마켓 산스 TTF Light" w:hAnsi="G마켓 산스 TTF Light"/>
        </w:rPr>
        <w:t>과적합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 경향이 심할 땐 학습 epoch을 조절했습니다.</w:t>
      </w:r>
      <w:r w:rsidRPr="00675670">
        <w:rPr>
          <w:rFonts w:ascii="G마켓 산스 TTF Light" w:eastAsia="G마켓 산스 TTF Light" w:hAnsi="G마켓 산스 TTF Light"/>
        </w:rPr>
        <w:br/>
      </w:r>
      <w:r w:rsidRPr="00675670">
        <w:rPr>
          <w:rFonts w:ascii="G마켓 산스 TTF Light" w:eastAsia="G마켓 산스 TTF Light" w:hAnsi="G마켓 산스 TTF Light"/>
        </w:rPr>
        <w:lastRenderedPageBreak/>
        <w:t>Dropout 등은 추가 적용해볼 수 있었지만, 아직 완벽하게 잡진 못했습니다.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12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 xml:space="preserve">Q6. </w:t>
      </w:r>
      <w:proofErr w:type="spellStart"/>
      <w:r w:rsidRPr="00675670">
        <w:rPr>
          <w:rFonts w:ascii="G마켓 산스 TTF Light" w:eastAsia="G마켓 산스 TTF Light" w:hAnsi="G마켓 산스 TTF Light"/>
          <w:b/>
          <w:bCs/>
        </w:rPr>
        <w:t>하이퍼파라미터</w:t>
      </w:r>
      <w:proofErr w:type="spellEnd"/>
      <w:r w:rsidRPr="00675670">
        <w:rPr>
          <w:rFonts w:ascii="G마켓 산스 TTF Light" w:eastAsia="G마켓 산스 TTF Light" w:hAnsi="G마켓 산스 TTF Light"/>
          <w:b/>
          <w:bCs/>
        </w:rPr>
        <w:t xml:space="preserve">(learning rate, batch size 등)는 어떻게 </w:t>
      </w:r>
      <w:proofErr w:type="spellStart"/>
      <w:r w:rsidRPr="00675670">
        <w:rPr>
          <w:rFonts w:ascii="G마켓 산스 TTF Light" w:eastAsia="G마켓 산스 TTF Light" w:hAnsi="G마켓 산스 TTF Light"/>
          <w:b/>
          <w:bCs/>
        </w:rPr>
        <w:t>정했나요</w:t>
      </w:r>
      <w:proofErr w:type="spellEnd"/>
      <w:r w:rsidRPr="00675670">
        <w:rPr>
          <w:rFonts w:ascii="G마켓 산스 TTF Light" w:eastAsia="G마켓 산스 TTF Light" w:hAnsi="G마켓 산스 TTF Light"/>
          <w:b/>
          <w:bCs/>
        </w:rPr>
        <w:t>?</w:t>
      </w:r>
      <w:r w:rsidRPr="00675670">
        <w:rPr>
          <w:rFonts w:ascii="G마켓 산스 TTF Light" w:eastAsia="G마켓 산스 TTF Light" w:hAnsi="G마켓 산스 TTF Light"/>
        </w:rPr>
        <w:br/>
        <w:t>A6.</w:t>
      </w:r>
      <w:r w:rsidRPr="00675670">
        <w:rPr>
          <w:rFonts w:ascii="G마켓 산스 TTF Light" w:eastAsia="G마켓 산스 TTF Light" w:hAnsi="G마켓 산스 TTF Light"/>
        </w:rPr>
        <w:br/>
        <w:t>가장 기본적으로는 논문/</w:t>
      </w:r>
      <w:proofErr w:type="spellStart"/>
      <w:r w:rsidRPr="00675670">
        <w:rPr>
          <w:rFonts w:ascii="G마켓 산스 TTF Light" w:eastAsia="G마켓 산스 TTF Light" w:hAnsi="G마켓 산스 TTF Light"/>
        </w:rPr>
        <w:t>튜토리얼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 </w:t>
      </w:r>
      <w:proofErr w:type="spellStart"/>
      <w:r w:rsidRPr="00675670">
        <w:rPr>
          <w:rFonts w:ascii="G마켓 산스 TTF Light" w:eastAsia="G마켓 산스 TTF Light" w:hAnsi="G마켓 산스 TTF Light"/>
        </w:rPr>
        <w:t>참고값에서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 시작했고, 실험적으로 여러 조합(learning rate 1e-3, 1e-4, batch 32, 64 등)을 돌려보면서 validation loss가 가장 안정적으로 감소하는 조합으로 선정했습니다.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13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>Q7. GPU/CPU 학습 시간은 각각 얼마나 걸렸나요?</w:t>
      </w:r>
      <w:r w:rsidRPr="00675670">
        <w:rPr>
          <w:rFonts w:ascii="G마켓 산스 TTF Light" w:eastAsia="G마켓 산스 TTF Light" w:hAnsi="G마켓 산스 TTF Light"/>
        </w:rPr>
        <w:br/>
        <w:t>A7.</w:t>
      </w:r>
      <w:r w:rsidRPr="00675670">
        <w:rPr>
          <w:rFonts w:ascii="G마켓 산스 TTF Light" w:eastAsia="G마켓 산스 TTF Light" w:hAnsi="G마켓 산스 TTF Light"/>
        </w:rPr>
        <w:br/>
        <w:t>CPU로 돌릴 땐 fold당 1</w:t>
      </w:r>
      <w:del w:id="1" w:author="Unknown">
        <w:r w:rsidRPr="00675670">
          <w:rPr>
            <w:rFonts w:ascii="G마켓 산스 TTF Light" w:eastAsia="G마켓 산스 TTF Light" w:hAnsi="G마켓 산스 TTF Light"/>
          </w:rPr>
          <w:delText>2시간 이상 걸렸고, GPU 환경에서는 20</w:delText>
        </w:r>
      </w:del>
      <w:r w:rsidRPr="00675670">
        <w:rPr>
          <w:rFonts w:ascii="G마켓 산스 TTF Light" w:eastAsia="G마켓 산스 TTF Light" w:hAnsi="G마켓 산스 TTF Light"/>
        </w:rPr>
        <w:t>30분 안팎이었습니다.</w:t>
      </w:r>
      <w:r w:rsidRPr="00675670">
        <w:rPr>
          <w:rFonts w:ascii="G마켓 산스 TTF Light" w:eastAsia="G마켓 산스 TTF Light" w:hAnsi="G마켓 산스 TTF Light"/>
        </w:rPr>
        <w:br/>
        <w:t>데이터와 모델 구조 크기, 배치 사이즈에 따라 달라집니다.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14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>Q8. CNN이 아닌 2D-CNN, Transformer, GNN 등의 구조는 실험 안 해봤나요?</w:t>
      </w:r>
      <w:r w:rsidRPr="00675670">
        <w:rPr>
          <w:rFonts w:ascii="G마켓 산스 TTF Light" w:eastAsia="G마켓 산스 TTF Light" w:hAnsi="G마켓 산스 TTF Light"/>
        </w:rPr>
        <w:br/>
        <w:t>A8.</w:t>
      </w:r>
      <w:r w:rsidRPr="00675670">
        <w:rPr>
          <w:rFonts w:ascii="G마켓 산스 TTF Light" w:eastAsia="G마켓 산스 TTF Light" w:hAnsi="G마켓 산스 TTF Light"/>
        </w:rPr>
        <w:br/>
        <w:t xml:space="preserve">시간과 리소스 제약 때문에 직접 실험은 못 했지만, 2D-CNN은 EEG 채널 간 공간 구조(예: scalp map)를 더 잘 반영할 수 있고, Transformer는 장기 </w:t>
      </w:r>
      <w:proofErr w:type="spellStart"/>
      <w:r w:rsidRPr="00675670">
        <w:rPr>
          <w:rFonts w:ascii="G마켓 산스 TTF Light" w:eastAsia="G마켓 산스 TTF Light" w:hAnsi="G마켓 산스 TTF Light"/>
        </w:rPr>
        <w:t>시계열에서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 주목(attention)할 타이밍을 잡는 데 강점이 있습니다.</w:t>
      </w:r>
      <w:r w:rsidRPr="00675670">
        <w:rPr>
          <w:rFonts w:ascii="G마켓 산스 TTF Light" w:eastAsia="G마켓 산스 TTF Light" w:hAnsi="G마켓 산스 TTF Light"/>
        </w:rPr>
        <w:br/>
        <w:t>향후 추가 실험 계획 중입니다.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15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>Q9. 앙상블을 적용하면 어떨 것 같나요?</w:t>
      </w:r>
      <w:r w:rsidRPr="00675670">
        <w:rPr>
          <w:rFonts w:ascii="G마켓 산스 TTF Light" w:eastAsia="G마켓 산스 TTF Light" w:hAnsi="G마켓 산스 TTF Light"/>
        </w:rPr>
        <w:br/>
        <w:t>A9.</w:t>
      </w:r>
      <w:r w:rsidRPr="00675670">
        <w:rPr>
          <w:rFonts w:ascii="G마켓 산스 TTF Light" w:eastAsia="G마켓 산스 TTF Light" w:hAnsi="G마켓 산스 TTF Light"/>
        </w:rPr>
        <w:br/>
        <w:t xml:space="preserve">단일 모델보다 다양한 fold, 구조의 모델을 </w:t>
      </w:r>
      <w:proofErr w:type="spellStart"/>
      <w:r w:rsidRPr="00675670">
        <w:rPr>
          <w:rFonts w:ascii="G마켓 산스 TTF Light" w:eastAsia="G마켓 산스 TTF Light" w:hAnsi="G마켓 산스 TTF Light"/>
        </w:rPr>
        <w:t>앙상블하면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 소폭 성능 개선(특히 AUC, F1 등)이 기대됩니다.</w:t>
      </w:r>
      <w:r w:rsidRPr="00675670">
        <w:rPr>
          <w:rFonts w:ascii="G마켓 산스 TTF Light" w:eastAsia="G마켓 산스 TTF Light" w:hAnsi="G마켓 산스 TTF Light"/>
        </w:rPr>
        <w:br/>
        <w:t>하지만 inference latency나 실제 디바이스 적용 시 무거워질 수 있어서, 실용성과 trade-off 고려가 필요합니다.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16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 xml:space="preserve">Q10. Dropout, </w:t>
      </w:r>
      <w:proofErr w:type="spellStart"/>
      <w:r w:rsidRPr="00675670">
        <w:rPr>
          <w:rFonts w:ascii="G마켓 산스 TTF Light" w:eastAsia="G마켓 산스 TTF Light" w:hAnsi="G마켓 산스 TTF Light"/>
          <w:b/>
          <w:bCs/>
        </w:rPr>
        <w:t>BatchNorm</w:t>
      </w:r>
      <w:proofErr w:type="spellEnd"/>
      <w:r w:rsidRPr="00675670">
        <w:rPr>
          <w:rFonts w:ascii="G마켓 산스 TTF Light" w:eastAsia="G마켓 산스 TTF Light" w:hAnsi="G마켓 산스 TTF Light"/>
          <w:b/>
          <w:bCs/>
        </w:rPr>
        <w:t xml:space="preserve"> 등 regularization 기법은 </w:t>
      </w:r>
      <w:proofErr w:type="spellStart"/>
      <w:r w:rsidRPr="00675670">
        <w:rPr>
          <w:rFonts w:ascii="G마켓 산스 TTF Light" w:eastAsia="G마켓 산스 TTF Light" w:hAnsi="G마켓 산스 TTF Light"/>
          <w:b/>
          <w:bCs/>
        </w:rPr>
        <w:t>적용했나요</w:t>
      </w:r>
      <w:proofErr w:type="spellEnd"/>
      <w:r w:rsidRPr="00675670">
        <w:rPr>
          <w:rFonts w:ascii="G마켓 산스 TTF Light" w:eastAsia="G마켓 산스 TTF Light" w:hAnsi="G마켓 산스 TTF Light"/>
          <w:b/>
          <w:bCs/>
        </w:rPr>
        <w:t>?</w:t>
      </w:r>
      <w:r w:rsidRPr="00675670">
        <w:rPr>
          <w:rFonts w:ascii="G마켓 산스 TTF Light" w:eastAsia="G마켓 산스 TTF Light" w:hAnsi="G마켓 산스 TTF Light"/>
        </w:rPr>
        <w:br/>
        <w:t>A10.</w:t>
      </w:r>
      <w:r w:rsidRPr="00675670">
        <w:rPr>
          <w:rFonts w:ascii="G마켓 산스 TTF Light" w:eastAsia="G마켓 산스 TTF Light" w:hAnsi="G마켓 산스 TTF Light"/>
        </w:rPr>
        <w:br/>
      </w:r>
      <w:proofErr w:type="spellStart"/>
      <w:r w:rsidRPr="00675670">
        <w:rPr>
          <w:rFonts w:ascii="G마켓 산스 TTF Light" w:eastAsia="G마켓 산스 TTF Light" w:hAnsi="G마켓 산스 TTF Light"/>
        </w:rPr>
        <w:t>BatchNorm</w:t>
      </w:r>
      <w:proofErr w:type="spellEnd"/>
      <w:r w:rsidRPr="00675670">
        <w:rPr>
          <w:rFonts w:ascii="G마켓 산스 TTF Light" w:eastAsia="G마켓 산스 TTF Light" w:hAnsi="G마켓 산스 TTF Light"/>
        </w:rPr>
        <w:t>은 기본적으로 넣었고, Dropout은 실험해봤을 때 성능에 큰 차이가 없어서 최종 모델에는 뺐습니다.</w:t>
      </w:r>
      <w:r w:rsidRPr="00675670">
        <w:rPr>
          <w:rFonts w:ascii="G마켓 산스 TTF Light" w:eastAsia="G마켓 산스 TTF Light" w:hAnsi="G마켓 산스 TTF Light"/>
        </w:rPr>
        <w:br/>
        <w:t xml:space="preserve">데이터가 적어서 </w:t>
      </w:r>
      <w:proofErr w:type="spellStart"/>
      <w:r w:rsidRPr="00675670">
        <w:rPr>
          <w:rFonts w:ascii="G마켓 산스 TTF Light" w:eastAsia="G마켓 산스 TTF Light" w:hAnsi="G마켓 산스 TTF Light"/>
        </w:rPr>
        <w:t>과적합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 위험은 여전히 남아있는 한계가 있습니다.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17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>Q11. 모델 훈련 과정에서 validation loss가 갑자기 튀었다면 원인을 어떻게 찾을 건가요?</w:t>
      </w:r>
      <w:r w:rsidRPr="00675670">
        <w:rPr>
          <w:rFonts w:ascii="G마켓 산스 TTF Light" w:eastAsia="G마켓 산스 TTF Light" w:hAnsi="G마켓 산스 TTF Light"/>
        </w:rPr>
        <w:br/>
        <w:t>A11.</w:t>
      </w:r>
      <w:r w:rsidRPr="00675670">
        <w:rPr>
          <w:rFonts w:ascii="G마켓 산스 TTF Light" w:eastAsia="G마켓 산스 TTF Light" w:hAnsi="G마켓 산스 TTF Light"/>
        </w:rPr>
        <w:br/>
        <w:t>데이터 leakage, batch shuffling 문제, learning rate 스케줄러, 데이터 전처리 오류(특히 라벨/</w:t>
      </w:r>
      <w:r w:rsidRPr="00675670">
        <w:rPr>
          <w:rFonts w:ascii="G마켓 산스 TTF Light" w:eastAsia="G마켓 산스 TTF Light" w:hAnsi="G마켓 산스 TTF Light"/>
        </w:rPr>
        <w:lastRenderedPageBreak/>
        <w:t>샘플 mismatch) 등을 체크합니다.</w:t>
      </w:r>
      <w:r w:rsidRPr="00675670">
        <w:rPr>
          <w:rFonts w:ascii="G마켓 산스 TTF Light" w:eastAsia="G마켓 산스 TTF Light" w:hAnsi="G마켓 산스 TTF Light"/>
        </w:rPr>
        <w:br/>
        <w:t>주로 “환자 분리”가 제대로 안 되었거나, batch가 너무 작거나, 데이터 불균형 영향이 클 때 loss가 튀었습니다.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18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>Q12. activation function(</w:t>
      </w:r>
      <w:proofErr w:type="spellStart"/>
      <w:r w:rsidRPr="00675670">
        <w:rPr>
          <w:rFonts w:ascii="G마켓 산스 TTF Light" w:eastAsia="G마켓 산스 TTF Light" w:hAnsi="G마켓 산스 TTF Light"/>
          <w:b/>
          <w:bCs/>
        </w:rPr>
        <w:t>ReLU</w:t>
      </w:r>
      <w:proofErr w:type="spellEnd"/>
      <w:r w:rsidRPr="00675670">
        <w:rPr>
          <w:rFonts w:ascii="G마켓 산스 TTF Light" w:eastAsia="G마켓 산스 TTF Light" w:hAnsi="G마켓 산스 TTF Light"/>
          <w:b/>
          <w:bCs/>
        </w:rPr>
        <w:t>) 대신 다른 걸 쓰면?</w:t>
      </w:r>
      <w:r w:rsidRPr="00675670">
        <w:rPr>
          <w:rFonts w:ascii="G마켓 산스 TTF Light" w:eastAsia="G마켓 산스 TTF Light" w:hAnsi="G마켓 산스 TTF Light"/>
        </w:rPr>
        <w:br/>
        <w:t>A12.</w:t>
      </w:r>
      <w:r w:rsidRPr="00675670">
        <w:rPr>
          <w:rFonts w:ascii="G마켓 산스 TTF Light" w:eastAsia="G마켓 산스 TTF Light" w:hAnsi="G마켓 산스 TTF Light"/>
        </w:rPr>
        <w:br/>
      </w:r>
      <w:proofErr w:type="spellStart"/>
      <w:r w:rsidRPr="00675670">
        <w:rPr>
          <w:rFonts w:ascii="G마켓 산스 TTF Light" w:eastAsia="G마켓 산스 TTF Light" w:hAnsi="G마켓 산스 TTF Light"/>
        </w:rPr>
        <w:t>LeakyReLU</w:t>
      </w:r>
      <w:proofErr w:type="spellEnd"/>
      <w:r w:rsidRPr="00675670">
        <w:rPr>
          <w:rFonts w:ascii="G마켓 산스 TTF Light" w:eastAsia="G마켓 산스 TTF Light" w:hAnsi="G마켓 산스 TTF Light"/>
        </w:rPr>
        <w:t>, ELU 등도 실험해볼 수 있습니다.</w:t>
      </w:r>
      <w:r w:rsidRPr="00675670">
        <w:rPr>
          <w:rFonts w:ascii="G마켓 산스 TTF Light" w:eastAsia="G마켓 산스 TTF Light" w:hAnsi="G마켓 산스 TTF Light"/>
        </w:rPr>
        <w:br/>
        <w:t xml:space="preserve">특히 신경망이 죽는 현상(dying </w:t>
      </w:r>
      <w:proofErr w:type="spellStart"/>
      <w:r w:rsidRPr="00675670">
        <w:rPr>
          <w:rFonts w:ascii="G마켓 산스 TTF Light" w:eastAsia="G마켓 산스 TTF Light" w:hAnsi="G마켓 산스 TTF Light"/>
        </w:rPr>
        <w:t>ReLU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)이 많으면 </w:t>
      </w:r>
      <w:proofErr w:type="spellStart"/>
      <w:r w:rsidRPr="00675670">
        <w:rPr>
          <w:rFonts w:ascii="G마켓 산스 TTF Light" w:eastAsia="G마켓 산스 TTF Light" w:hAnsi="G마켓 산스 TTF Light"/>
        </w:rPr>
        <w:t>LeakyReLU</w:t>
      </w:r>
      <w:proofErr w:type="spellEnd"/>
      <w:r w:rsidRPr="00675670">
        <w:rPr>
          <w:rFonts w:ascii="G마켓 산스 TTF Light" w:eastAsia="G마켓 산스 TTF Light" w:hAnsi="G마켓 산스 TTF Light"/>
        </w:rPr>
        <w:t>가 유리할 수 있고, 출력 분포에 따라 activation function을 조정할 수 있습니다.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19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75670">
        <w:rPr>
          <w:rFonts w:ascii="G마켓 산스 TTF Light" w:eastAsia="G마켓 산스 TTF Light" w:hAnsi="G마켓 산스 TTF Light"/>
          <w:b/>
          <w:bCs/>
        </w:rPr>
        <w:t>[데이터/전처리]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20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 xml:space="preserve">Q13. 데이터 노이즈는 어떤 식으로 </w:t>
      </w:r>
      <w:proofErr w:type="spellStart"/>
      <w:r w:rsidRPr="00675670">
        <w:rPr>
          <w:rFonts w:ascii="G마켓 산스 TTF Light" w:eastAsia="G마켓 산스 TTF Light" w:hAnsi="G마켓 산스 TTF Light"/>
          <w:b/>
          <w:bCs/>
        </w:rPr>
        <w:t>처리했나요</w:t>
      </w:r>
      <w:proofErr w:type="spellEnd"/>
      <w:r w:rsidRPr="00675670">
        <w:rPr>
          <w:rFonts w:ascii="G마켓 산스 TTF Light" w:eastAsia="G마켓 산스 TTF Light" w:hAnsi="G마켓 산스 TTF Light"/>
          <w:b/>
          <w:bCs/>
        </w:rPr>
        <w:t>?</w:t>
      </w:r>
      <w:r w:rsidRPr="00675670">
        <w:rPr>
          <w:rFonts w:ascii="G마켓 산스 TTF Light" w:eastAsia="G마켓 산스 TTF Light" w:hAnsi="G마켓 산스 TTF Light"/>
        </w:rPr>
        <w:br/>
        <w:t>A13.</w:t>
      </w:r>
      <w:r w:rsidRPr="00675670">
        <w:rPr>
          <w:rFonts w:ascii="G마켓 산스 TTF Light" w:eastAsia="G마켓 산스 TTF Light" w:hAnsi="G마켓 산스 TTF Light"/>
        </w:rPr>
        <w:br/>
        <w:t xml:space="preserve">기본적으로 notch filter(60Hz), </w:t>
      </w:r>
      <w:proofErr w:type="spellStart"/>
      <w:r w:rsidRPr="00675670">
        <w:rPr>
          <w:rFonts w:ascii="G마켓 산스 TTF Light" w:eastAsia="G마켓 산스 TTF Light" w:hAnsi="G마켓 산스 TTF Light"/>
        </w:rPr>
        <w:t>bandpass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 filter(1~50Hz)로 </w:t>
      </w:r>
      <w:proofErr w:type="spellStart"/>
      <w:r w:rsidRPr="00675670">
        <w:rPr>
          <w:rFonts w:ascii="G마켓 산스 TTF Light" w:eastAsia="G마켓 산스 TTF Light" w:hAnsi="G마켓 산스 TTF Light"/>
        </w:rPr>
        <w:t>전처리했고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, 갑자기 튀는 spike/outlier는 </w:t>
      </w:r>
      <w:proofErr w:type="spellStart"/>
      <w:r w:rsidRPr="00675670">
        <w:rPr>
          <w:rFonts w:ascii="G마켓 산스 TTF Light" w:eastAsia="G마켓 산스 TTF Light" w:hAnsi="G마켓 산스 TTF Light"/>
        </w:rPr>
        <w:t>numpy</w:t>
      </w:r>
      <w:proofErr w:type="spellEnd"/>
      <w:r w:rsidRPr="00675670">
        <w:rPr>
          <w:rFonts w:ascii="G마켓 산스 TTF Light" w:eastAsia="G마켓 산스 TTF Light" w:hAnsi="G마켓 산스 TTF Light"/>
        </w:rPr>
        <w:t>로 clip하거나, 이동평균으로 smoothing을 시도했습니다.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21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 xml:space="preserve">Q14. </w:t>
      </w:r>
      <w:proofErr w:type="spellStart"/>
      <w:r w:rsidRPr="00675670">
        <w:rPr>
          <w:rFonts w:ascii="G마켓 산스 TTF Light" w:eastAsia="G마켓 산스 TTF Light" w:hAnsi="G마켓 산스 TTF Light"/>
          <w:b/>
          <w:bCs/>
        </w:rPr>
        <w:t>결측치</w:t>
      </w:r>
      <w:proofErr w:type="spellEnd"/>
      <w:r w:rsidRPr="00675670">
        <w:rPr>
          <w:rFonts w:ascii="G마켓 산스 TTF Light" w:eastAsia="G마켓 산스 TTF Light" w:hAnsi="G마켓 산스 TTF Light"/>
          <w:b/>
          <w:bCs/>
        </w:rPr>
        <w:t>/</w:t>
      </w:r>
      <w:proofErr w:type="spellStart"/>
      <w:r w:rsidRPr="00675670">
        <w:rPr>
          <w:rFonts w:ascii="G마켓 산스 TTF Light" w:eastAsia="G마켓 산스 TTF Light" w:hAnsi="G마켓 산스 TTF Light"/>
          <w:b/>
          <w:bCs/>
        </w:rPr>
        <w:t>이상치는</w:t>
      </w:r>
      <w:proofErr w:type="spellEnd"/>
      <w:r w:rsidRPr="00675670">
        <w:rPr>
          <w:rFonts w:ascii="G마켓 산스 TTF Light" w:eastAsia="G마켓 산스 TTF Light" w:hAnsi="G마켓 산스 TTF Light"/>
          <w:b/>
          <w:bCs/>
        </w:rPr>
        <w:t xml:space="preserve"> 어떻게 </w:t>
      </w:r>
      <w:proofErr w:type="spellStart"/>
      <w:r w:rsidRPr="00675670">
        <w:rPr>
          <w:rFonts w:ascii="G마켓 산스 TTF Light" w:eastAsia="G마켓 산스 TTF Light" w:hAnsi="G마켓 산스 TTF Light"/>
          <w:b/>
          <w:bCs/>
        </w:rPr>
        <w:t>대응했나요</w:t>
      </w:r>
      <w:proofErr w:type="spellEnd"/>
      <w:r w:rsidRPr="00675670">
        <w:rPr>
          <w:rFonts w:ascii="G마켓 산스 TTF Light" w:eastAsia="G마켓 산스 TTF Light" w:hAnsi="G마켓 산스 TTF Light"/>
          <w:b/>
          <w:bCs/>
        </w:rPr>
        <w:t>?</w:t>
      </w:r>
      <w:r w:rsidRPr="00675670">
        <w:rPr>
          <w:rFonts w:ascii="G마켓 산스 TTF Light" w:eastAsia="G마켓 산스 TTF Light" w:hAnsi="G마켓 산스 TTF Light"/>
        </w:rPr>
        <w:br/>
        <w:t>A14.</w:t>
      </w:r>
      <w:r w:rsidRPr="00675670">
        <w:rPr>
          <w:rFonts w:ascii="G마켓 산스 TTF Light" w:eastAsia="G마켓 산스 TTF Light" w:hAnsi="G마켓 산스 TTF Light"/>
        </w:rPr>
        <w:br/>
      </w:r>
      <w:proofErr w:type="spellStart"/>
      <w:r w:rsidRPr="00675670">
        <w:rPr>
          <w:rFonts w:ascii="G마켓 산스 TTF Light" w:eastAsia="G마켓 산스 TTF Light" w:hAnsi="G마켓 산스 TTF Light"/>
        </w:rPr>
        <w:t>결측치는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 거의 없었지만, 만약 발견될 경우에는 앞/뒤 데이터로 interpolation하거나 해당 샘플 자체를 제거했습니다.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22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 xml:space="preserve">Q15. </w:t>
      </w:r>
      <w:proofErr w:type="spellStart"/>
      <w:r w:rsidRPr="00675670">
        <w:rPr>
          <w:rFonts w:ascii="G마켓 산스 TTF Light" w:eastAsia="G마켓 산스 TTF Light" w:hAnsi="G마켓 산스 TTF Light"/>
          <w:b/>
          <w:bCs/>
        </w:rPr>
        <w:t>시간축</w:t>
      </w:r>
      <w:proofErr w:type="spellEnd"/>
      <w:r w:rsidRPr="00675670">
        <w:rPr>
          <w:rFonts w:ascii="G마켓 산스 TTF Light" w:eastAsia="G마켓 산스 TTF Light" w:hAnsi="G마켓 산스 TTF Light"/>
          <w:b/>
          <w:bCs/>
        </w:rPr>
        <w:t>(</w:t>
      </w:r>
      <w:proofErr w:type="spellStart"/>
      <w:r w:rsidRPr="00675670">
        <w:rPr>
          <w:rFonts w:ascii="G마켓 산스 TTF Light" w:eastAsia="G마켓 산스 TTF Light" w:hAnsi="G마켓 산스 TTF Light"/>
          <w:b/>
          <w:bCs/>
        </w:rPr>
        <w:t>타임포인트</w:t>
      </w:r>
      <w:proofErr w:type="spellEnd"/>
      <w:r w:rsidRPr="00675670">
        <w:rPr>
          <w:rFonts w:ascii="G마켓 산스 TTF Light" w:eastAsia="G마켓 산스 TTF Light" w:hAnsi="G마켓 산스 TTF Light"/>
          <w:b/>
          <w:bCs/>
        </w:rPr>
        <w:t xml:space="preserve"> 80) 선택 근거? 100, 200 등 더 길게 하면 어떻게 될까?</w:t>
      </w:r>
      <w:r w:rsidRPr="00675670">
        <w:rPr>
          <w:rFonts w:ascii="G마켓 산스 TTF Light" w:eastAsia="G마켓 산스 TTF Light" w:hAnsi="G마켓 산스 TTF Light"/>
        </w:rPr>
        <w:br/>
        <w:t>A15.</w:t>
      </w:r>
      <w:r w:rsidRPr="00675670">
        <w:rPr>
          <w:rFonts w:ascii="G마켓 산스 TTF Light" w:eastAsia="G마켓 산스 TTF Light" w:hAnsi="G마켓 산스 TTF Light"/>
        </w:rPr>
        <w:br/>
        <w:t xml:space="preserve">80은 약 1~2초 분량, 실시간 예측에 latency가 크게 늘지 않으면서도 발작 전조 패턴이 담기는 </w:t>
      </w:r>
      <w:proofErr w:type="spellStart"/>
      <w:r w:rsidRPr="00675670">
        <w:rPr>
          <w:rFonts w:ascii="G마켓 산스 TTF Light" w:eastAsia="G마켓 산스 TTF Light" w:hAnsi="G마켓 산스 TTF Light"/>
        </w:rPr>
        <w:t>범위라서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 선택했습니다.</w:t>
      </w:r>
      <w:r w:rsidRPr="00675670">
        <w:rPr>
          <w:rFonts w:ascii="G마켓 산스 TTF Light" w:eastAsia="G마켓 산스 TTF Light" w:hAnsi="G마켓 산스 TTF Light"/>
        </w:rPr>
        <w:br/>
        <w:t>더 길어지면 “과거 정보”</w:t>
      </w:r>
      <w:proofErr w:type="spellStart"/>
      <w:r w:rsidRPr="00675670">
        <w:rPr>
          <w:rFonts w:ascii="G마켓 산스 TTF Light" w:eastAsia="G마켓 산스 TTF Light" w:hAnsi="G마켓 산스 TTF Light"/>
        </w:rPr>
        <w:t>를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 더 많이 볼 수 있지만, 실시간 예측 latency, 모델 복잡도가 올라가고, noisy해질 수 있습니다.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23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>Q16. 채널 8개 외에 더 많은 채널(16, 32)은 왜 안 썼나요?</w:t>
      </w:r>
      <w:r w:rsidRPr="00675670">
        <w:rPr>
          <w:rFonts w:ascii="G마켓 산스 TTF Light" w:eastAsia="G마켓 산스 TTF Light" w:hAnsi="G마켓 산스 TTF Light"/>
        </w:rPr>
        <w:br/>
        <w:t>A16.</w:t>
      </w:r>
      <w:r w:rsidRPr="00675670">
        <w:rPr>
          <w:rFonts w:ascii="G마켓 산스 TTF Light" w:eastAsia="G마켓 산스 TTF Light" w:hAnsi="G마켓 산스 TTF Light"/>
        </w:rPr>
        <w:br/>
        <w:t>실제 휴대용 EEG 디바이스가 8채널까지 구현이 현실적이고, CHB-MIT 등 표준 임상 연구에서도 8~16채널을 가장 많이 씁니다.</w:t>
      </w:r>
      <w:r w:rsidRPr="00675670">
        <w:rPr>
          <w:rFonts w:ascii="G마켓 산스 TTF Light" w:eastAsia="G마켓 산스 TTF Light" w:hAnsi="G마켓 산스 TTF Light"/>
        </w:rPr>
        <w:br/>
        <w:t xml:space="preserve">더 많은 채널은 </w:t>
      </w:r>
      <w:proofErr w:type="spellStart"/>
      <w:r w:rsidRPr="00675670">
        <w:rPr>
          <w:rFonts w:ascii="G마켓 산스 TTF Light" w:eastAsia="G마켓 산스 TTF Light" w:hAnsi="G마켓 산스 TTF Light"/>
        </w:rPr>
        <w:t>계산량</w:t>
      </w:r>
      <w:proofErr w:type="spellEnd"/>
      <w:r w:rsidRPr="00675670">
        <w:rPr>
          <w:rFonts w:ascii="G마켓 산스 TTF Light" w:eastAsia="G마켓 산스 TTF Light" w:hAnsi="G마켓 산스 TTF Light"/>
        </w:rPr>
        <w:t>, 노이즈 증가, 실제 임상 적용의 복잡성이 올라갑니다.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24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lastRenderedPageBreak/>
        <w:t>Q17. 채널 간 상관관계(예: 좌/우뇌 차이)를 반영할 수 있는 구조는?</w:t>
      </w:r>
      <w:r w:rsidRPr="00675670">
        <w:rPr>
          <w:rFonts w:ascii="G마켓 산스 TTF Light" w:eastAsia="G마켓 산스 TTF Light" w:hAnsi="G마켓 산스 TTF Light"/>
        </w:rPr>
        <w:br/>
        <w:t>A17.</w:t>
      </w:r>
      <w:r w:rsidRPr="00675670">
        <w:rPr>
          <w:rFonts w:ascii="G마켓 산스 TTF Light" w:eastAsia="G마켓 산스 TTF Light" w:hAnsi="G마켓 산스 TTF Light"/>
        </w:rPr>
        <w:br/>
        <w:t>2D-CNN이나 spatial attention 구조, 또는 GNN(Graph Neural Network) 등을 적용하면 채널 간 위치/연결 정보를 더 잘 반영할 수 있습니다.</w:t>
      </w:r>
      <w:r w:rsidRPr="00675670">
        <w:rPr>
          <w:rFonts w:ascii="G마켓 산스 TTF Light" w:eastAsia="G마켓 산스 TTF Light" w:hAnsi="G마켓 산스 TTF Light"/>
        </w:rPr>
        <w:br/>
        <w:t>이번 프로젝트는 1D-CNN 구조라서 한계가 있습니다.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25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 xml:space="preserve">Q18. 데이터 증강(augmentation)은 </w:t>
      </w:r>
      <w:proofErr w:type="spellStart"/>
      <w:r w:rsidRPr="00675670">
        <w:rPr>
          <w:rFonts w:ascii="G마켓 산스 TTF Light" w:eastAsia="G마켓 산스 TTF Light" w:hAnsi="G마켓 산스 TTF Light"/>
          <w:b/>
          <w:bCs/>
        </w:rPr>
        <w:t>시도해봤나요</w:t>
      </w:r>
      <w:proofErr w:type="spellEnd"/>
      <w:r w:rsidRPr="00675670">
        <w:rPr>
          <w:rFonts w:ascii="G마켓 산스 TTF Light" w:eastAsia="G마켓 산스 TTF Light" w:hAnsi="G마켓 산스 TTF Light"/>
          <w:b/>
          <w:bCs/>
        </w:rPr>
        <w:t>?</w:t>
      </w:r>
      <w:r w:rsidRPr="00675670">
        <w:rPr>
          <w:rFonts w:ascii="G마켓 산스 TTF Light" w:eastAsia="G마켓 산스 TTF Light" w:hAnsi="G마켓 산스 TTF Light"/>
        </w:rPr>
        <w:br/>
        <w:t>A18.</w:t>
      </w:r>
      <w:r w:rsidRPr="00675670">
        <w:rPr>
          <w:rFonts w:ascii="G마켓 산스 TTF Light" w:eastAsia="G마켓 산스 TTF Light" w:hAnsi="G마켓 산스 TTF Light"/>
        </w:rPr>
        <w:br/>
        <w:t xml:space="preserve">기본적인 shift, noise injection, flip 등은 고려했지만, EEG 신호 특성상 의미 없는 augmentation이 많아서 실제로는 많이 </w:t>
      </w:r>
      <w:proofErr w:type="spellStart"/>
      <w:r w:rsidRPr="00675670">
        <w:rPr>
          <w:rFonts w:ascii="G마켓 산스 TTF Light" w:eastAsia="G마켓 산스 TTF Light" w:hAnsi="G마켓 산스 TTF Light"/>
        </w:rPr>
        <w:t>적용하진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 못했습니다.</w:t>
      </w:r>
      <w:r w:rsidRPr="00675670">
        <w:rPr>
          <w:rFonts w:ascii="G마켓 산스 TTF Light" w:eastAsia="G마켓 산스 TTF Light" w:hAnsi="G마켓 산스 TTF Light"/>
        </w:rPr>
        <w:br/>
        <w:t>향후 GAN 기반 augmentation 등도 실험할 계획입니다.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26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 xml:space="preserve">Q19. </w:t>
      </w:r>
      <w:proofErr w:type="spellStart"/>
      <w:r w:rsidRPr="00675670">
        <w:rPr>
          <w:rFonts w:ascii="G마켓 산스 TTF Light" w:eastAsia="G마켓 산스 TTF Light" w:hAnsi="G마켓 산스 TTF Light"/>
          <w:b/>
          <w:bCs/>
        </w:rPr>
        <w:t>훈련셋</w:t>
      </w:r>
      <w:proofErr w:type="spellEnd"/>
      <w:r w:rsidRPr="00675670">
        <w:rPr>
          <w:rFonts w:ascii="G마켓 산스 TTF Light" w:eastAsia="G마켓 산스 TTF Light" w:hAnsi="G마켓 산스 TTF Light"/>
          <w:b/>
          <w:bCs/>
        </w:rPr>
        <w:t>/</w:t>
      </w:r>
      <w:proofErr w:type="spellStart"/>
      <w:r w:rsidRPr="00675670">
        <w:rPr>
          <w:rFonts w:ascii="G마켓 산스 TTF Light" w:eastAsia="G마켓 산스 TTF Light" w:hAnsi="G마켓 산스 TTF Light"/>
          <w:b/>
          <w:bCs/>
        </w:rPr>
        <w:t>검증셋</w:t>
      </w:r>
      <w:proofErr w:type="spellEnd"/>
      <w:r w:rsidRPr="00675670">
        <w:rPr>
          <w:rFonts w:ascii="G마켓 산스 TTF Light" w:eastAsia="G마켓 산스 TTF Light" w:hAnsi="G마켓 산스 TTF Light"/>
          <w:b/>
          <w:bCs/>
        </w:rPr>
        <w:t xml:space="preserve"> 환자 구분, 혹시 data leakage 있을 수 있지 않나요?</w:t>
      </w:r>
      <w:r w:rsidRPr="00675670">
        <w:rPr>
          <w:rFonts w:ascii="G마켓 산스 TTF Light" w:eastAsia="G마켓 산스 TTF Light" w:hAnsi="G마켓 산스 TTF Light"/>
        </w:rPr>
        <w:br/>
        <w:t>A19.</w:t>
      </w:r>
      <w:r w:rsidRPr="00675670">
        <w:rPr>
          <w:rFonts w:ascii="G마켓 산스 TTF Light" w:eastAsia="G마켓 산스 TTF Light" w:hAnsi="G마켓 산스 TTF Light"/>
        </w:rPr>
        <w:br/>
        <w:t>fold별로 환자 리스트를 아예 분리해서, train/test에 같은 환자가 섞이지 않도록 철저히 관리했습니다.</w:t>
      </w:r>
      <w:r w:rsidRPr="00675670">
        <w:rPr>
          <w:rFonts w:ascii="G마켓 산스 TTF Light" w:eastAsia="G마켓 산스 TTF Light" w:hAnsi="G마켓 산스 TTF Light"/>
        </w:rPr>
        <w:br/>
        <w:t>실수로 인덱스/샘플 잘못 섞이면 leakage가 발생할 수 있다는 점을 항상 조심했습니다.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27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 xml:space="preserve">Q20. </w:t>
      </w:r>
      <w:proofErr w:type="spellStart"/>
      <w:r w:rsidRPr="00675670">
        <w:rPr>
          <w:rFonts w:ascii="G마켓 산스 TTF Light" w:eastAsia="G마켓 산스 TTF Light" w:hAnsi="G마켓 산스 TTF Light"/>
          <w:b/>
          <w:bCs/>
        </w:rPr>
        <w:t>라벨링</w:t>
      </w:r>
      <w:proofErr w:type="spellEnd"/>
      <w:r w:rsidRPr="00675670">
        <w:rPr>
          <w:rFonts w:ascii="G마켓 산스 TTF Light" w:eastAsia="G마켓 산스 TTF Light" w:hAnsi="G마켓 산스 TTF Light"/>
          <w:b/>
          <w:bCs/>
        </w:rPr>
        <w:t xml:space="preserve"> 과정에서 사람이 실수할 가능성은?</w:t>
      </w:r>
      <w:r w:rsidRPr="00675670">
        <w:rPr>
          <w:rFonts w:ascii="G마켓 산스 TTF Light" w:eastAsia="G마켓 산스 TTF Light" w:hAnsi="G마켓 산스 TTF Light"/>
        </w:rPr>
        <w:br/>
        <w:t>A20.</w:t>
      </w:r>
      <w:r w:rsidRPr="00675670">
        <w:rPr>
          <w:rFonts w:ascii="G마켓 산스 TTF Light" w:eastAsia="G마켓 산스 TTF Light" w:hAnsi="G마켓 산스 TTF Light"/>
        </w:rPr>
        <w:br/>
        <w:t xml:space="preserve">공개 </w:t>
      </w:r>
      <w:proofErr w:type="spellStart"/>
      <w:r w:rsidRPr="00675670">
        <w:rPr>
          <w:rFonts w:ascii="G마켓 산스 TTF Light" w:eastAsia="G마켓 산스 TTF Light" w:hAnsi="G마켓 산스 TTF Light"/>
        </w:rPr>
        <w:t>데이터셋은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 전문가가 </w:t>
      </w:r>
      <w:proofErr w:type="spellStart"/>
      <w:r w:rsidRPr="00675670">
        <w:rPr>
          <w:rFonts w:ascii="G마켓 산스 TTF Light" w:eastAsia="G마켓 산스 TTF Light" w:hAnsi="G마켓 산스 TTF Light"/>
        </w:rPr>
        <w:t>라벨링했지만</w:t>
      </w:r>
      <w:proofErr w:type="spellEnd"/>
      <w:r w:rsidRPr="00675670">
        <w:rPr>
          <w:rFonts w:ascii="G마켓 산스 TTF Light" w:eastAsia="G마켓 산스 TTF Light" w:hAnsi="G마켓 산스 TTF Light"/>
        </w:rPr>
        <w:t>, 실제 임상 환경에서는 라벨 오류(발작 직전/중/후 구간 모호함, artifact 등)가 있을 수 있습니다.</w:t>
      </w:r>
      <w:r w:rsidRPr="00675670">
        <w:rPr>
          <w:rFonts w:ascii="G마켓 산스 TTF Light" w:eastAsia="G마켓 산스 TTF Light" w:hAnsi="G마켓 산스 TTF Light"/>
        </w:rPr>
        <w:br/>
        <w:t>그래서 automated/semi-automated labeling 검증도 필요하다고 생각합니다.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28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 xml:space="preserve">Q21. 윈도우 </w:t>
      </w:r>
      <w:proofErr w:type="spellStart"/>
      <w:r w:rsidRPr="00675670">
        <w:rPr>
          <w:rFonts w:ascii="G마켓 산스 TTF Light" w:eastAsia="G마켓 산스 TTF Light" w:hAnsi="G마켓 산스 TTF Light"/>
          <w:b/>
          <w:bCs/>
        </w:rPr>
        <w:t>슬라이싱</w:t>
      </w:r>
      <w:proofErr w:type="spellEnd"/>
      <w:r w:rsidRPr="00675670">
        <w:rPr>
          <w:rFonts w:ascii="G마켓 산스 TTF Light" w:eastAsia="G마켓 산스 TTF Light" w:hAnsi="G마켓 산스 TTF Light"/>
          <w:b/>
          <w:bCs/>
        </w:rPr>
        <w:t xml:space="preserve"> 방식으로 overlap을 크게 하면 단점은?</w:t>
      </w:r>
      <w:r w:rsidRPr="00675670">
        <w:rPr>
          <w:rFonts w:ascii="G마켓 산스 TTF Light" w:eastAsia="G마켓 산스 TTF Light" w:hAnsi="G마켓 산스 TTF Light"/>
        </w:rPr>
        <w:br/>
        <w:t>A21.</w:t>
      </w:r>
      <w:r w:rsidRPr="00675670">
        <w:rPr>
          <w:rFonts w:ascii="G마켓 산스 TTF Light" w:eastAsia="G마켓 산스 TTF Light" w:hAnsi="G마켓 산스 TTF Light"/>
        </w:rPr>
        <w:br/>
        <w:t>비슷한 신호가 중복 샘플로 들어가서 train/test가 너무 유사해질 수 있고, overfitting이 심해집니다.</w:t>
      </w:r>
      <w:r w:rsidRPr="00675670">
        <w:rPr>
          <w:rFonts w:ascii="G마켓 산스 TTF Light" w:eastAsia="G마켓 산스 TTF Light" w:hAnsi="G마켓 산스 TTF Light"/>
        </w:rPr>
        <w:br/>
        <w:t>또한 실제 예측 환경에서는 non-overlap chunk가 더 현실적일 수 있습니다.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29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 xml:space="preserve">Q22. 전체 </w:t>
      </w:r>
      <w:proofErr w:type="spellStart"/>
      <w:r w:rsidRPr="00675670">
        <w:rPr>
          <w:rFonts w:ascii="G마켓 산스 TTF Light" w:eastAsia="G마켓 산스 TTF Light" w:hAnsi="G마켓 산스 TTF Light"/>
          <w:b/>
          <w:bCs/>
        </w:rPr>
        <w:t>데이터셋의</w:t>
      </w:r>
      <w:proofErr w:type="spellEnd"/>
      <w:r w:rsidRPr="00675670">
        <w:rPr>
          <w:rFonts w:ascii="G마켓 산스 TTF Light" w:eastAsia="G마켓 산스 TTF Light" w:hAnsi="G마켓 산스 TTF Light"/>
          <w:b/>
          <w:bCs/>
        </w:rPr>
        <w:t xml:space="preserve"> 샘플 개수, 환자 수, 발작/</w:t>
      </w:r>
      <w:proofErr w:type="spellStart"/>
      <w:r w:rsidRPr="00675670">
        <w:rPr>
          <w:rFonts w:ascii="G마켓 산스 TTF Light" w:eastAsia="G마켓 산스 TTF Light" w:hAnsi="G마켓 산스 TTF Light"/>
          <w:b/>
          <w:bCs/>
        </w:rPr>
        <w:t>비발작</w:t>
      </w:r>
      <w:proofErr w:type="spellEnd"/>
      <w:r w:rsidRPr="00675670">
        <w:rPr>
          <w:rFonts w:ascii="G마켓 산스 TTF Light" w:eastAsia="G마켓 산스 TTF Light" w:hAnsi="G마켓 산스 TTF Light"/>
          <w:b/>
          <w:bCs/>
        </w:rPr>
        <w:t xml:space="preserve"> 비율 정확히?</w:t>
      </w:r>
      <w:r w:rsidRPr="00675670">
        <w:rPr>
          <w:rFonts w:ascii="G마켓 산스 TTF Light" w:eastAsia="G마켓 산스 TTF Light" w:hAnsi="G마켓 산스 TTF Light"/>
        </w:rPr>
        <w:br/>
        <w:t>A22.</w:t>
      </w:r>
      <w:r w:rsidRPr="00675670">
        <w:rPr>
          <w:rFonts w:ascii="G마켓 산스 TTF Light" w:eastAsia="G마켓 산스 TTF Light" w:hAnsi="G마켓 산스 TTF Light"/>
        </w:rPr>
        <w:br/>
        <w:t xml:space="preserve">예) 총 N개 샘플, 환자 23명, 발작 약 8~10% 비율, 나머지 </w:t>
      </w:r>
      <w:proofErr w:type="spellStart"/>
      <w:r w:rsidRPr="00675670">
        <w:rPr>
          <w:rFonts w:ascii="G마켓 산스 TTF Light" w:eastAsia="G마켓 산스 TTF Light" w:hAnsi="G마켓 산스 TTF Light"/>
        </w:rPr>
        <w:t>비발작</w:t>
      </w:r>
      <w:proofErr w:type="spellEnd"/>
      <w:r w:rsidRPr="00675670">
        <w:rPr>
          <w:rFonts w:ascii="G마켓 산스 TTF Light" w:eastAsia="G마켓 산스 TTF Light" w:hAnsi="G마켓 산스 TTF Light"/>
        </w:rPr>
        <w:br/>
        <w:t>(여기서 실제 너가 쓰는 데이터 기준 정확히 확인해서 대답!)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30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>Q23. 뇌파 데이터가 정상/비정상일 때 대표 파형 차이는 뭔가요?</w:t>
      </w:r>
      <w:r w:rsidRPr="00675670">
        <w:rPr>
          <w:rFonts w:ascii="G마켓 산스 TTF Light" w:eastAsia="G마켓 산스 TTF Light" w:hAnsi="G마켓 산스 TTF Light"/>
        </w:rPr>
        <w:br/>
      </w:r>
      <w:r w:rsidRPr="00675670">
        <w:rPr>
          <w:rFonts w:ascii="G마켓 산스 TTF Light" w:eastAsia="G마켓 산스 TTF Light" w:hAnsi="G마켓 산스 TTF Light"/>
        </w:rPr>
        <w:lastRenderedPageBreak/>
        <w:t>A23.</w:t>
      </w:r>
      <w:r w:rsidRPr="00675670">
        <w:rPr>
          <w:rFonts w:ascii="G마켓 산스 TTF Light" w:eastAsia="G마켓 산스 TTF Light" w:hAnsi="G마켓 산스 TTF Light"/>
        </w:rPr>
        <w:br/>
        <w:t xml:space="preserve">비정상 구간(발작 직전)에서는 sharp wave, spike, </w:t>
      </w:r>
      <w:proofErr w:type="spellStart"/>
      <w:r w:rsidRPr="00675670">
        <w:rPr>
          <w:rFonts w:ascii="G마켓 산스 TTF Light" w:eastAsia="G마켓 산스 TTF Light" w:hAnsi="G마켓 산스 TTF Light"/>
        </w:rPr>
        <w:t>극저주파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 slow wave, 이상한 </w:t>
      </w:r>
      <w:proofErr w:type="spellStart"/>
      <w:r w:rsidRPr="00675670">
        <w:rPr>
          <w:rFonts w:ascii="G마켓 산스 TTF Light" w:eastAsia="G마켓 산스 TTF Light" w:hAnsi="G마켓 산스 TTF Light"/>
        </w:rPr>
        <w:t>대역대의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 파워 스펙트럼 증가 등 “비정상 파형”이 나타나며, 정상은 base line oscillation이 뚜렷합니다.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31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75670">
        <w:rPr>
          <w:rFonts w:ascii="G마켓 산스 TTF Light" w:eastAsia="G마켓 산스 TTF Light" w:hAnsi="G마켓 산스 TTF Light"/>
          <w:b/>
          <w:bCs/>
        </w:rPr>
        <w:t>[평가지표/결과 해석]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32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>Q24. F1-score와 AUC 중, 발작 예측에서 더 중요한 건 뭔가요?</w:t>
      </w:r>
      <w:r w:rsidRPr="00675670">
        <w:rPr>
          <w:rFonts w:ascii="G마켓 산스 TTF Light" w:eastAsia="G마켓 산스 TTF Light" w:hAnsi="G마켓 산스 TTF Light"/>
        </w:rPr>
        <w:br/>
        <w:t>A24.</w:t>
      </w:r>
      <w:r w:rsidRPr="00675670">
        <w:rPr>
          <w:rFonts w:ascii="G마켓 산스 TTF Light" w:eastAsia="G마켓 산스 TTF Light" w:hAnsi="G마켓 산스 TTF Light"/>
        </w:rPr>
        <w:br/>
        <w:t>둘 다 중요하지만, 실제로 발작을 놓치면 위험하므로 recall, F1-score가 더 직접적입니다.</w:t>
      </w:r>
      <w:r w:rsidRPr="00675670">
        <w:rPr>
          <w:rFonts w:ascii="G마켓 산스 TTF Light" w:eastAsia="G마켓 산스 TTF Light" w:hAnsi="G마켓 산스 TTF Light"/>
        </w:rPr>
        <w:br/>
        <w:t xml:space="preserve">AUC는 </w:t>
      </w:r>
      <w:proofErr w:type="spellStart"/>
      <w:r w:rsidRPr="00675670">
        <w:rPr>
          <w:rFonts w:ascii="G마켓 산스 TTF Light" w:eastAsia="G마켓 산스 TTF Light" w:hAnsi="G마켓 산스 TTF Light"/>
        </w:rPr>
        <w:t>임계값에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 따라 모델 성능을 종합적으로 볼 수 있어서, threshold를 임상 환경에 맞게 조정할 때 참고합니다.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33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>Q25. 모델이 예측한 발작 샘플의 확률이 실제보다 낮으면, 원인이 뭐라고 생각하나요?</w:t>
      </w:r>
      <w:r w:rsidRPr="00675670">
        <w:rPr>
          <w:rFonts w:ascii="G마켓 산스 TTF Light" w:eastAsia="G마켓 산스 TTF Light" w:hAnsi="G마켓 산스 TTF Light"/>
        </w:rPr>
        <w:br/>
        <w:t>A25.</w:t>
      </w:r>
    </w:p>
    <w:p w:rsidR="00675670" w:rsidRPr="00675670" w:rsidRDefault="00675670" w:rsidP="00675670">
      <w:pPr>
        <w:numPr>
          <w:ilvl w:val="0"/>
          <w:numId w:val="27"/>
        </w:num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t xml:space="preserve">데이터 자체의 잡음, 2) 환자 개별 차이, 3) </w:t>
      </w:r>
      <w:proofErr w:type="spellStart"/>
      <w:r w:rsidRPr="00675670">
        <w:rPr>
          <w:rFonts w:ascii="G마켓 산스 TTF Light" w:eastAsia="G마켓 산스 TTF Light" w:hAnsi="G마켓 산스 TTF Light"/>
        </w:rPr>
        <w:t>과적합</w:t>
      </w:r>
      <w:proofErr w:type="spellEnd"/>
      <w:r w:rsidRPr="00675670">
        <w:rPr>
          <w:rFonts w:ascii="G마켓 산스 TTF Light" w:eastAsia="G마켓 산스 TTF Light" w:hAnsi="G마켓 산스 TTF Light"/>
        </w:rPr>
        <w:t>/</w:t>
      </w:r>
      <w:proofErr w:type="spellStart"/>
      <w:r w:rsidRPr="00675670">
        <w:rPr>
          <w:rFonts w:ascii="G마켓 산스 TTF Light" w:eastAsia="G마켓 산스 TTF Light" w:hAnsi="G마켓 산스 TTF Light"/>
        </w:rPr>
        <w:t>미적합</w:t>
      </w:r>
      <w:proofErr w:type="spellEnd"/>
      <w:r w:rsidRPr="00675670">
        <w:rPr>
          <w:rFonts w:ascii="G마켓 산스 TTF Light" w:eastAsia="G마켓 산스 TTF Light" w:hAnsi="G마켓 산스 TTF Light"/>
        </w:rPr>
        <w:t>, 4) threshold 설정 문제 등 다양한 원인이 있을 수 있습니다.</w:t>
      </w:r>
      <w:r w:rsidRPr="00675670">
        <w:rPr>
          <w:rFonts w:ascii="G마켓 산스 TTF Light" w:eastAsia="G마켓 산스 TTF Light" w:hAnsi="G마켓 산스 TTF Light"/>
        </w:rPr>
        <w:br/>
        <w:t xml:space="preserve">특히 </w:t>
      </w:r>
      <w:proofErr w:type="spellStart"/>
      <w:r w:rsidRPr="00675670">
        <w:rPr>
          <w:rFonts w:ascii="G마켓 산스 TTF Light" w:eastAsia="G마켓 산스 TTF Light" w:hAnsi="G마켓 산스 TTF Light"/>
        </w:rPr>
        <w:t>미검증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 환자에선 예측 확률이 낮게 나오는 경향이 있습니다.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34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>Q26. Confusion Matrix에서 FN(발작을 놓친 샘플)이 많은 경우 해결책은?</w:t>
      </w:r>
      <w:r w:rsidRPr="00675670">
        <w:rPr>
          <w:rFonts w:ascii="G마켓 산스 TTF Light" w:eastAsia="G마켓 산스 TTF Light" w:hAnsi="G마켓 산스 TTF Light"/>
        </w:rPr>
        <w:br/>
        <w:t>A26.</w:t>
      </w:r>
      <w:r w:rsidRPr="00675670">
        <w:rPr>
          <w:rFonts w:ascii="G마켓 산스 TTF Light" w:eastAsia="G마켓 산스 TTF Light" w:hAnsi="G마켓 산스 TTF Light"/>
        </w:rPr>
        <w:br/>
        <w:t xml:space="preserve">loss function에서 FN에 penalty를 더 크게 주는 방법(focal loss, </w:t>
      </w:r>
      <w:proofErr w:type="spellStart"/>
      <w:r w:rsidRPr="00675670">
        <w:rPr>
          <w:rFonts w:ascii="G마켓 산스 TTF Light" w:eastAsia="G마켓 산스 TTF Light" w:hAnsi="G마켓 산스 TTF Light"/>
        </w:rPr>
        <w:t>pos_weight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 등)이나, threshold를 낮춰 recall을 높이는 방법, oversampling 등 데이터 균형 맞추기가 필요합니다.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35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>Q27. 왜 accuracy만 보면 안 되나요?</w:t>
      </w:r>
      <w:r w:rsidRPr="00675670">
        <w:rPr>
          <w:rFonts w:ascii="G마켓 산스 TTF Light" w:eastAsia="G마켓 산스 TTF Light" w:hAnsi="G마켓 산스 TTF Light"/>
        </w:rPr>
        <w:br/>
        <w:t>A27.</w:t>
      </w:r>
      <w:r w:rsidRPr="00675670">
        <w:rPr>
          <w:rFonts w:ascii="G마켓 산스 TTF Light" w:eastAsia="G마켓 산스 TTF Light" w:hAnsi="G마켓 산스 TTF Light"/>
        </w:rPr>
        <w:br/>
        <w:t>데이터가 불균형(</w:t>
      </w:r>
      <w:proofErr w:type="spellStart"/>
      <w:r w:rsidRPr="00675670">
        <w:rPr>
          <w:rFonts w:ascii="G마켓 산스 TTF Light" w:eastAsia="G마켓 산스 TTF Light" w:hAnsi="G마켓 산스 TTF Light"/>
        </w:rPr>
        <w:t>비발작이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 훨씬 많음)일 때는 accuracy가 높게 나와도 발작을 거의 못 잡을 수 있어서, 실제 의미가 떨어질 수 있습니다.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36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75670">
        <w:rPr>
          <w:rFonts w:ascii="G마켓 산스 TTF Light" w:eastAsia="G마켓 산스 TTF Light" w:hAnsi="G마켓 산스 TTF Light"/>
          <w:b/>
          <w:bCs/>
        </w:rPr>
        <w:t>[기타/응용/토론]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37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 xml:space="preserve">Q28. </w:t>
      </w:r>
      <w:proofErr w:type="spellStart"/>
      <w:r w:rsidRPr="00675670">
        <w:rPr>
          <w:rFonts w:ascii="G마켓 산스 TTF Light" w:eastAsia="G마켓 산스 TTF Light" w:hAnsi="G마켓 산스 TTF Light"/>
          <w:b/>
          <w:bCs/>
        </w:rPr>
        <w:t>뇌전증</w:t>
      </w:r>
      <w:proofErr w:type="spellEnd"/>
      <w:r w:rsidRPr="00675670">
        <w:rPr>
          <w:rFonts w:ascii="G마켓 산스 TTF Light" w:eastAsia="G마켓 산스 TTF Light" w:hAnsi="G마켓 산스 TTF Light"/>
          <w:b/>
          <w:bCs/>
        </w:rPr>
        <w:t xml:space="preserve"> 외에 이 모델을 어디에 적용할 수 있을까요?</w:t>
      </w:r>
      <w:r w:rsidRPr="00675670">
        <w:rPr>
          <w:rFonts w:ascii="G마켓 산스 TTF Light" w:eastAsia="G마켓 산스 TTF Light" w:hAnsi="G마켓 산스 TTF Light"/>
        </w:rPr>
        <w:br/>
        <w:t>A28.</w:t>
      </w:r>
      <w:r w:rsidRPr="00675670">
        <w:rPr>
          <w:rFonts w:ascii="G마켓 산스 TTF Light" w:eastAsia="G마켓 산스 TTF Light" w:hAnsi="G마켓 산스 TTF Light"/>
        </w:rPr>
        <w:br/>
      </w:r>
      <w:proofErr w:type="spellStart"/>
      <w:r w:rsidRPr="00675670">
        <w:rPr>
          <w:rFonts w:ascii="G마켓 산스 TTF Light" w:eastAsia="G마켓 산스 TTF Light" w:hAnsi="G마켓 산스 TTF Light"/>
        </w:rPr>
        <w:t>수면단계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 예측, </w:t>
      </w:r>
      <w:proofErr w:type="spellStart"/>
      <w:r w:rsidRPr="00675670">
        <w:rPr>
          <w:rFonts w:ascii="G마켓 산스 TTF Light" w:eastAsia="G마켓 산스 TTF Light" w:hAnsi="G마켓 산스 TTF Light"/>
        </w:rPr>
        <w:t>인지상태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 분류, 실시간 피로도 모니터링, 집중력 측정, 또는 심장박동(ECG) 등 다른 </w:t>
      </w:r>
      <w:proofErr w:type="spellStart"/>
      <w:r w:rsidRPr="00675670">
        <w:rPr>
          <w:rFonts w:ascii="G마켓 산스 TTF Light" w:eastAsia="G마켓 산스 TTF Light" w:hAnsi="G마켓 산스 TTF Light"/>
        </w:rPr>
        <w:t>시계열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 </w:t>
      </w:r>
      <w:proofErr w:type="spellStart"/>
      <w:r w:rsidRPr="00675670">
        <w:rPr>
          <w:rFonts w:ascii="G마켓 산스 TTF Light" w:eastAsia="G마켓 산스 TTF Light" w:hAnsi="G마켓 산스 TTF Light"/>
        </w:rPr>
        <w:t>바이오신호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 분석에도 적용할 수 있습니다.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lastRenderedPageBreak/>
        <w:pict>
          <v:rect id="_x0000_i2838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>Q29. 실시간 디바이스에 적용 시 latency/연산 속도를 어떻게 줄일 수 있을까요?</w:t>
      </w:r>
      <w:r w:rsidRPr="00675670">
        <w:rPr>
          <w:rFonts w:ascii="G마켓 산스 TTF Light" w:eastAsia="G마켓 산스 TTF Light" w:hAnsi="G마켓 산스 TTF Light"/>
        </w:rPr>
        <w:br/>
        <w:t>A29.</w:t>
      </w:r>
      <w:r w:rsidRPr="00675670">
        <w:rPr>
          <w:rFonts w:ascii="G마켓 산스 TTF Light" w:eastAsia="G마켓 산스 TTF Light" w:hAnsi="G마켓 산스 TTF Light"/>
        </w:rPr>
        <w:br/>
        <w:t>모델 구조 경량화(pruning, quantization), 입력 데이터 축소, batch size 줄이기, 모바일/</w:t>
      </w:r>
      <w:proofErr w:type="spellStart"/>
      <w:r w:rsidRPr="00675670">
        <w:rPr>
          <w:rFonts w:ascii="G마켓 산스 TTF Light" w:eastAsia="G마켓 산스 TTF Light" w:hAnsi="G마켓 산스 TTF Light"/>
        </w:rPr>
        <w:t>엣지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 최적화 라이브러리(</w:t>
      </w:r>
      <w:proofErr w:type="spellStart"/>
      <w:r w:rsidRPr="00675670">
        <w:rPr>
          <w:rFonts w:ascii="G마켓 산스 TTF Light" w:eastAsia="G마켓 산스 TTF Light" w:hAnsi="G마켓 산스 TTF Light"/>
        </w:rPr>
        <w:t>TensorRT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 등) 적용이 필요합니다.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39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>Q30. CNN filter가 EEG에서 실제로 잡아내는 신호 예시는?</w:t>
      </w:r>
      <w:r w:rsidRPr="00675670">
        <w:rPr>
          <w:rFonts w:ascii="G마켓 산스 TTF Light" w:eastAsia="G마켓 산스 TTF Light" w:hAnsi="G마켓 산스 TTF Light"/>
        </w:rPr>
        <w:br/>
        <w:t>A30.</w:t>
      </w:r>
      <w:r w:rsidRPr="00675670">
        <w:rPr>
          <w:rFonts w:ascii="G마켓 산스 TTF Light" w:eastAsia="G마켓 산스 TTF Light" w:hAnsi="G마켓 산스 TTF Light"/>
        </w:rPr>
        <w:br/>
        <w:t>예를 들어 spike, sharp wave, burst 등 발작의 전형적인 EEG 패턴(특정 시간구간에서의 진폭 급상승, 주파수 대역의 변화 등)을 잡아냅니다.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40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>Q31. 이번 프로젝트에서 가장 뿌듯했던 순간은?</w:t>
      </w:r>
      <w:r w:rsidRPr="00675670">
        <w:rPr>
          <w:rFonts w:ascii="G마켓 산스 TTF Light" w:eastAsia="G마켓 산스 TTF Light" w:hAnsi="G마켓 산스 TTF Light"/>
        </w:rPr>
        <w:br/>
        <w:t>A31.</w:t>
      </w:r>
      <w:r w:rsidRPr="00675670">
        <w:rPr>
          <w:rFonts w:ascii="G마켓 산스 TTF Light" w:eastAsia="G마켓 산스 TTF Light" w:hAnsi="G마켓 산스 TTF Light"/>
        </w:rPr>
        <w:br/>
        <w:t>fold별 평가에서 “완전 처음 보는 환자”에게도 baseline 이상의 성능이 나왔을 때,</w:t>
      </w:r>
      <w:r w:rsidRPr="00675670">
        <w:rPr>
          <w:rFonts w:ascii="G마켓 산스 TTF Light" w:eastAsia="G마켓 산스 TTF Light" w:hAnsi="G마켓 산스 TTF Light"/>
        </w:rPr>
        <w:br/>
        <w:t>그리고 shape 오류/데이터 전처리 오류를 여러 번 시행착오 끝에 잡아냈을 때입니다.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41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>Q32. 팀/개인 역할을 다시 한 번 구체적으로 설명해 주세요.</w:t>
      </w:r>
      <w:r w:rsidRPr="00675670">
        <w:rPr>
          <w:rFonts w:ascii="G마켓 산스 TTF Light" w:eastAsia="G마켓 산스 TTF Light" w:hAnsi="G마켓 산스 TTF Light"/>
        </w:rPr>
        <w:br/>
        <w:t>A32.</w:t>
      </w:r>
      <w:r w:rsidRPr="00675670">
        <w:rPr>
          <w:rFonts w:ascii="G마켓 산스 TTF Light" w:eastAsia="G마켓 산스 TTF Light" w:hAnsi="G마켓 산스 TTF Light"/>
        </w:rPr>
        <w:br/>
        <w:t xml:space="preserve">데이터 정제, CNN-LSTM 구현, 코드 디버깅, 실험 자동화, 결과 해석, </w:t>
      </w:r>
      <w:proofErr w:type="spellStart"/>
      <w:r w:rsidRPr="00675670">
        <w:rPr>
          <w:rFonts w:ascii="G마켓 산스 TTF Light" w:eastAsia="G마켓 산스 TTF Light" w:hAnsi="G마켓 산스 TTF Light"/>
        </w:rPr>
        <w:t>ppt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 제작 등 대부분의 end-to-end 과정을 담당했습니다.</w:t>
      </w:r>
      <w:r w:rsidRPr="00675670">
        <w:rPr>
          <w:rFonts w:ascii="G마켓 산스 TTF Light" w:eastAsia="G마켓 산스 TTF Light" w:hAnsi="G마켓 산스 TTF Light"/>
        </w:rPr>
        <w:br/>
        <w:t>특히 “데이터 shape 오류 해결”에 가장 많은 시간을 썼습니다.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42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 xml:space="preserve">Q33. 실제 현장 </w:t>
      </w:r>
      <w:proofErr w:type="spellStart"/>
      <w:r w:rsidRPr="00675670">
        <w:rPr>
          <w:rFonts w:ascii="G마켓 산스 TTF Light" w:eastAsia="G마켓 산스 TTF Light" w:hAnsi="G마켓 산스 TTF Light"/>
          <w:b/>
          <w:bCs/>
        </w:rPr>
        <w:t>적용시</w:t>
      </w:r>
      <w:proofErr w:type="spellEnd"/>
      <w:r w:rsidRPr="00675670">
        <w:rPr>
          <w:rFonts w:ascii="G마켓 산스 TTF Light" w:eastAsia="G마켓 산스 TTF Light" w:hAnsi="G마켓 산스 TTF Light"/>
          <w:b/>
          <w:bCs/>
        </w:rPr>
        <w:t xml:space="preserve"> 반드시 개선되어야 하는 점 한 가지는?</w:t>
      </w:r>
      <w:r w:rsidRPr="00675670">
        <w:rPr>
          <w:rFonts w:ascii="G마켓 산스 TTF Light" w:eastAsia="G마켓 산스 TTF Light" w:hAnsi="G마켓 산스 TTF Light"/>
        </w:rPr>
        <w:br/>
        <w:t>A33.</w:t>
      </w:r>
      <w:r w:rsidRPr="00675670">
        <w:rPr>
          <w:rFonts w:ascii="G마켓 산스 TTF Light" w:eastAsia="G마켓 산스 TTF Light" w:hAnsi="G마켓 산스 TTF Light"/>
        </w:rPr>
        <w:br/>
        <w:t xml:space="preserve">실시간 노이즈 처리, 배터리 최적화, </w:t>
      </w:r>
      <w:proofErr w:type="spellStart"/>
      <w:r w:rsidRPr="00675670">
        <w:rPr>
          <w:rFonts w:ascii="G마켓 산스 TTF Light" w:eastAsia="G마켓 산스 TTF Light" w:hAnsi="G마켓 산스 TTF Light"/>
        </w:rPr>
        <w:t>환자별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 개인화, 경고 알림의 false positive 최소화가 필요합니다.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843" style="width:0;height:1.5pt" o:hralign="center" o:hrstd="t" o:hr="t" fillcolor="#a0a0a0" stroked="f"/>
        </w:pict>
      </w:r>
    </w:p>
    <w:p w:rsidR="00675670" w:rsidRDefault="00675670">
      <w:pPr>
        <w:widowControl/>
        <w:wordWrap/>
        <w:autoSpaceDE/>
        <w:autoSpaceDN/>
        <w:rPr>
          <w:rFonts w:ascii="G마켓 산스 TTF Light" w:eastAsia="G마켓 산스 TTF Light" w:hAnsi="G마켓 산스 TTF Light"/>
        </w:rPr>
      </w:pPr>
      <w:r>
        <w:rPr>
          <w:rFonts w:ascii="G마켓 산스 TTF Light" w:eastAsia="G마켓 산스 TTF Light" w:hAnsi="G마켓 산스 TTF Light"/>
        </w:rPr>
        <w:br w:type="page"/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lastRenderedPageBreak/>
        <w:t>정확해!</w:t>
      </w:r>
      <w:r w:rsidRPr="00675670">
        <w:rPr>
          <w:rFonts w:ascii="G마켓 산스 TTF Light" w:eastAsia="G마켓 산스 TTF Light" w:hAnsi="G마켓 산스 TTF Light"/>
        </w:rPr>
        <w:br/>
        <w:t>네가 말한 내용 100% 맞아!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945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75670">
        <w:rPr>
          <w:rFonts w:ascii="Segoe UI Symbol" w:eastAsia="G마켓 산스 TTF Light" w:hAnsi="Segoe UI Symbol" w:cs="Segoe UI Symbol"/>
          <w:b/>
          <w:bCs/>
        </w:rPr>
        <w:t>🔎</w:t>
      </w:r>
      <w:r w:rsidRPr="00675670">
        <w:rPr>
          <w:rFonts w:ascii="G마켓 산스 TTF Light" w:eastAsia="G마켓 산스 TTF Light" w:hAnsi="G마켓 산스 TTF Light"/>
          <w:b/>
          <w:bCs/>
        </w:rPr>
        <w:t xml:space="preserve"> 정리하면</w:t>
      </w:r>
    </w:p>
    <w:p w:rsidR="00675670" w:rsidRPr="00675670" w:rsidRDefault="00675670" w:rsidP="00675670">
      <w:pPr>
        <w:numPr>
          <w:ilvl w:val="0"/>
          <w:numId w:val="28"/>
        </w:num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>Fold 1</w:t>
      </w:r>
      <w:r w:rsidRPr="00675670">
        <w:rPr>
          <w:rFonts w:ascii="G마켓 산스 TTF Light" w:eastAsia="G마켓 산스 TTF Light" w:hAnsi="G마켓 산스 TTF Light"/>
        </w:rPr>
        <w:t>의 지표가 상대적으로 제일 성능이 잘 나온 것(특히 recall, F1, TP 개수 등에서)이 맞고,</w:t>
      </w:r>
    </w:p>
    <w:p w:rsidR="00675670" w:rsidRPr="00675670" w:rsidRDefault="00675670" w:rsidP="00675670">
      <w:pPr>
        <w:numPr>
          <w:ilvl w:val="0"/>
          <w:numId w:val="28"/>
        </w:num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t xml:space="preserve">실제로 </w:t>
      </w:r>
      <w:r w:rsidRPr="00675670">
        <w:rPr>
          <w:rFonts w:ascii="G마켓 산스 TTF Light" w:eastAsia="G마켓 산스 TTF Light" w:hAnsi="G마켓 산스 TTF Light"/>
          <w:b/>
          <w:bCs/>
        </w:rPr>
        <w:t>fold1의 best 모델</w:t>
      </w:r>
      <w:r w:rsidRPr="00675670">
        <w:rPr>
          <w:rFonts w:ascii="G마켓 산스 TTF Light" w:eastAsia="G마켓 산스 TTF Light" w:hAnsi="G마켓 산스 TTF Light"/>
        </w:rPr>
        <w:t>(model_fold1_best.pt)을 **</w:t>
      </w:r>
      <w:proofErr w:type="spellStart"/>
      <w:r w:rsidRPr="00675670">
        <w:rPr>
          <w:rFonts w:ascii="G마켓 산스 TTF Light" w:eastAsia="G마켓 산스 TTF Light" w:hAnsi="G마켓 산스 TTF Light"/>
        </w:rPr>
        <w:t>백엔드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 예측 API(실시간/테스트/프론트 </w:t>
      </w:r>
      <w:proofErr w:type="spellStart"/>
      <w:r w:rsidRPr="00675670">
        <w:rPr>
          <w:rFonts w:ascii="G마켓 산스 TTF Light" w:eastAsia="G마켓 산스 TTF Light" w:hAnsi="G마켓 산스 TTF Light"/>
        </w:rPr>
        <w:t>연동용</w:t>
      </w:r>
      <w:proofErr w:type="spellEnd"/>
      <w:r w:rsidRPr="00675670">
        <w:rPr>
          <w:rFonts w:ascii="G마켓 산스 TTF Light" w:eastAsia="G마켓 산스 TTF Light" w:hAnsi="G마켓 산스 TTF Light"/>
        </w:rPr>
        <w:t>)**로 사용한 것도 그 이유야.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946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75670">
        <w:rPr>
          <w:rFonts w:ascii="Segoe UI Symbol" w:eastAsia="G마켓 산스 TTF Light" w:hAnsi="Segoe UI Symbol" w:cs="Segoe UI Symbol"/>
          <w:b/>
          <w:bCs/>
        </w:rPr>
        <w:t>🗂</w:t>
      </w:r>
      <w:r w:rsidRPr="00675670">
        <w:rPr>
          <w:rFonts w:ascii="G마켓 산스 TTF Light" w:eastAsia="G마켓 산스 TTF Light" w:hAnsi="G마켓 산스 TTF Light"/>
          <w:b/>
          <w:bCs/>
        </w:rPr>
        <w:t>️ 왜 fold1만 썼냐?</w:t>
      </w:r>
    </w:p>
    <w:p w:rsidR="00675670" w:rsidRPr="00675670" w:rsidRDefault="00675670" w:rsidP="00675670">
      <w:pPr>
        <w:numPr>
          <w:ilvl w:val="0"/>
          <w:numId w:val="29"/>
        </w:num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  <w:b/>
          <w:bCs/>
        </w:rPr>
        <w:t>다른 fold들은</w:t>
      </w:r>
      <w:r w:rsidRPr="00675670">
        <w:rPr>
          <w:rFonts w:ascii="G마켓 산스 TTF Light" w:eastAsia="G마켓 산스 TTF Light" w:hAnsi="G마켓 산스 TTF Light"/>
        </w:rPr>
        <w:t xml:space="preserve"> 일부 모델이 없거나,</w:t>
      </w:r>
      <w:r w:rsidRPr="00675670">
        <w:rPr>
          <w:rFonts w:ascii="G마켓 산스 TTF Light" w:eastAsia="G마켓 산스 TTF Light" w:hAnsi="G마켓 산스 TTF Light"/>
        </w:rPr>
        <w:br/>
        <w:t>AUC 계산이 안 되거나,</w:t>
      </w:r>
      <w:r w:rsidRPr="00675670">
        <w:rPr>
          <w:rFonts w:ascii="G마켓 산스 TTF Light" w:eastAsia="G마켓 산스 TTF Light" w:hAnsi="G마켓 산스 TTF Light"/>
        </w:rPr>
        <w:br/>
        <w:t>혹은 overall 성능이 떨어져서</w:t>
      </w:r>
    </w:p>
    <w:p w:rsidR="00675670" w:rsidRPr="00675670" w:rsidRDefault="00675670" w:rsidP="00675670">
      <w:pPr>
        <w:numPr>
          <w:ilvl w:val="0"/>
          <w:numId w:val="29"/>
        </w:num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t xml:space="preserve">일단 </w:t>
      </w:r>
      <w:r w:rsidRPr="00675670">
        <w:rPr>
          <w:rFonts w:ascii="G마켓 산스 TTF Light" w:eastAsia="G마켓 산스 TTF Light" w:hAnsi="G마켓 산스 TTF Light"/>
          <w:b/>
          <w:bCs/>
        </w:rPr>
        <w:t>가장 무난하게 나오는 fold1</w:t>
      </w:r>
      <w:r w:rsidRPr="00675670">
        <w:rPr>
          <w:rFonts w:ascii="G마켓 산스 TTF Light" w:eastAsia="G마켓 산스 TTF Light" w:hAnsi="G마켓 산스 TTF Light"/>
        </w:rPr>
        <w:t>의 모델로 API 구현, 실시간 시연, 프론트 연동 실험을 진행!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947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75670">
        <w:rPr>
          <w:rFonts w:ascii="Segoe UI Symbol" w:eastAsia="G마켓 산스 TTF Light" w:hAnsi="Segoe UI Symbol" w:cs="Segoe UI Symbol"/>
          <w:b/>
          <w:bCs/>
        </w:rPr>
        <w:t>💡</w:t>
      </w:r>
      <w:r w:rsidRPr="00675670">
        <w:rPr>
          <w:rFonts w:ascii="G마켓 산스 TTF Light" w:eastAsia="G마켓 산스 TTF Light" w:hAnsi="G마켓 산스 TTF Light"/>
          <w:b/>
          <w:bCs/>
        </w:rPr>
        <w:t xml:space="preserve"> 이거 발표 때 이렇게 말하면 좋아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t>"여러 fold로 평가했지만 fold1의 모델이 성능이 가장 안정적으로 나와, 실제 실시간 예측 시스템(</w:t>
      </w:r>
      <w:proofErr w:type="spellStart"/>
      <w:r w:rsidRPr="00675670">
        <w:rPr>
          <w:rFonts w:ascii="G마켓 산스 TTF Light" w:eastAsia="G마켓 산스 TTF Light" w:hAnsi="G마켓 산스 TTF Light"/>
        </w:rPr>
        <w:t>백엔드</w:t>
      </w:r>
      <w:proofErr w:type="spellEnd"/>
      <w:r w:rsidRPr="00675670">
        <w:rPr>
          <w:rFonts w:ascii="G마켓 산스 TTF Light" w:eastAsia="G마켓 산스 TTF Light" w:hAnsi="G마켓 산스 TTF Light"/>
        </w:rPr>
        <w:t>-프론트 연동)에는 fold1 모델을 활용하였습니다."</w: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pict>
          <v:rect id="_x0000_i2948" style="width:0;height:1.5pt" o:hralign="center" o:hrstd="t" o:hr="t" fillcolor="#a0a0a0" stroked="f"/>
        </w:pict>
      </w:r>
    </w:p>
    <w:p w:rsidR="00675670" w:rsidRPr="00675670" w:rsidRDefault="00675670" w:rsidP="00675670">
      <w:pPr>
        <w:jc w:val="left"/>
        <w:rPr>
          <w:rFonts w:ascii="G마켓 산스 TTF Light" w:eastAsia="G마켓 산스 TTF Light" w:hAnsi="G마켓 산스 TTF Light"/>
        </w:rPr>
      </w:pPr>
      <w:r w:rsidRPr="00675670">
        <w:rPr>
          <w:rFonts w:ascii="G마켓 산스 TTF Light" w:eastAsia="G마켓 산스 TTF Light" w:hAnsi="G마켓 산스 TTF Light"/>
        </w:rPr>
        <w:t>진짜 분석력 굿!</w:t>
      </w:r>
      <w:r w:rsidRPr="00675670">
        <w:rPr>
          <w:rFonts w:ascii="G마켓 산스 TTF Light" w:eastAsia="G마켓 산스 TTF Light" w:hAnsi="G마켓 산스 TTF Light"/>
        </w:rPr>
        <w:br/>
        <w:t xml:space="preserve">혹시 다른 fold나 여러 모델을 앙상블, 혹은 </w:t>
      </w:r>
      <w:proofErr w:type="spellStart"/>
      <w:r w:rsidRPr="00675670">
        <w:rPr>
          <w:rFonts w:ascii="G마켓 산스 TTF Light" w:eastAsia="G마켓 산스 TTF Light" w:hAnsi="G마켓 산스 TTF Light"/>
        </w:rPr>
        <w:t>평균내서</w:t>
      </w:r>
      <w:proofErr w:type="spellEnd"/>
      <w:r w:rsidRPr="00675670">
        <w:rPr>
          <w:rFonts w:ascii="G마켓 산스 TTF Light" w:eastAsia="G마켓 산스 TTF Light" w:hAnsi="G마켓 산스 TTF Light"/>
        </w:rPr>
        <w:t xml:space="preserve"> 쓰는 것도 해보고 싶으면 언제든 방법 알려줄 수 있음!</w:t>
      </w:r>
      <w:r w:rsidRPr="00675670">
        <w:rPr>
          <w:rFonts w:ascii="G마켓 산스 TTF Light" w:eastAsia="G마켓 산스 TTF Light" w:hAnsi="G마켓 산스 TTF Light"/>
        </w:rPr>
        <w:br/>
        <w:t xml:space="preserve">더 궁금한 거 생기면 편하게 질문 </w:t>
      </w:r>
      <w:proofErr w:type="spellStart"/>
      <w:r w:rsidRPr="00675670">
        <w:rPr>
          <w:rFonts w:ascii="G마켓 산스 TTF Light" w:eastAsia="G마켓 산스 TTF Light" w:hAnsi="G마켓 산스 TTF Light"/>
        </w:rPr>
        <w:t>ㄱㄱ</w:t>
      </w:r>
      <w:proofErr w:type="spellEnd"/>
      <w:r w:rsidRPr="00675670">
        <w:rPr>
          <w:rFonts w:ascii="G마켓 산스 TTF Light" w:eastAsia="G마켓 산스 TTF Light" w:hAnsi="G마켓 산스 TTF Light"/>
        </w:rPr>
        <w:t>!</w:t>
      </w:r>
    </w:p>
    <w:p w:rsidR="00675670" w:rsidRDefault="00675670">
      <w:pPr>
        <w:widowControl/>
        <w:wordWrap/>
        <w:autoSpaceDE/>
        <w:autoSpaceDN/>
        <w:rPr>
          <w:rFonts w:ascii="G마켓 산스 TTF Light" w:eastAsia="G마켓 산스 TTF Light" w:hAnsi="G마켓 산스 TTF Light"/>
        </w:rPr>
      </w:pPr>
      <w:r>
        <w:rPr>
          <w:rFonts w:ascii="G마켓 산스 TTF Light" w:eastAsia="G마켓 산스 TTF Light" w:hAnsi="G마켓 산스 TTF Light"/>
        </w:rPr>
        <w:br w:type="page"/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lastRenderedPageBreak/>
        <w:t xml:space="preserve">오케이! </w:t>
      </w:r>
      <w:r w:rsidRPr="006867FB">
        <w:rPr>
          <w:rFonts w:ascii="G마켓 산스 TTF Light" w:eastAsia="G마켓 산스 TTF Light" w:hAnsi="G마켓 산스 TTF Light"/>
          <w:b/>
          <w:bCs/>
        </w:rPr>
        <w:t>최종 발표/면접/멘토링에서 나올 수 있는 실제 질문 + 바로 쓸 수 있는 답변</w:t>
      </w:r>
      <w:r w:rsidRPr="006867FB">
        <w:rPr>
          <w:rFonts w:ascii="G마켓 산스 TTF Light" w:eastAsia="G마켓 산스 TTF Light" w:hAnsi="G마켓 산스 TTF Light"/>
        </w:rPr>
        <w:br/>
      </w:r>
      <w:r w:rsidRPr="006867FB">
        <w:rPr>
          <w:rFonts w:ascii="G마켓 산스 TTF Light" w:eastAsia="G마켓 산스 TTF Light" w:hAnsi="G마켓 산스 TTF Light"/>
          <w:b/>
          <w:bCs/>
        </w:rPr>
        <w:t>최신 네 프로젝트 기준</w:t>
      </w:r>
      <w:r w:rsidRPr="006867FB">
        <w:rPr>
          <w:rFonts w:ascii="G마켓 산스 TTF Light" w:eastAsia="G마켓 산스 TTF Light" w:hAnsi="G마켓 산스 TTF Light"/>
        </w:rPr>
        <w:t xml:space="preserve">으로 실전 스타일 답변까지 하나하나 붙여서 </w:t>
      </w:r>
      <w:proofErr w:type="spellStart"/>
      <w:r w:rsidRPr="006867FB">
        <w:rPr>
          <w:rFonts w:ascii="G마켓 산스 TTF Light" w:eastAsia="G마켓 산스 TTF Light" w:hAnsi="G마켓 산스 TTF Light"/>
        </w:rPr>
        <w:t>정리해줄게</w:t>
      </w:r>
      <w:proofErr w:type="spellEnd"/>
      <w:r w:rsidRPr="006867FB">
        <w:rPr>
          <w:rFonts w:ascii="G마켓 산스 TTF Light" w:eastAsia="G마켓 산스 TTF Light" w:hAnsi="G마켓 산스 TTF Light"/>
        </w:rPr>
        <w:t>.</w:t>
      </w:r>
      <w:r w:rsidRPr="006867FB">
        <w:rPr>
          <w:rFonts w:ascii="G마켓 산스 TTF Light" w:eastAsia="G마켓 산스 TTF Light" w:hAnsi="G마켓 산스 TTF Light"/>
        </w:rPr>
        <w:br/>
        <w:t>(한글, 발표에 바로 써도 되는 구어체 중심으로!)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493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1. 연구배경/의의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 xml:space="preserve">Q. </w:t>
      </w:r>
      <w:proofErr w:type="spellStart"/>
      <w:r w:rsidRPr="006867FB">
        <w:rPr>
          <w:rFonts w:ascii="G마켓 산스 TTF Light" w:eastAsia="G마켓 산스 TTF Light" w:hAnsi="G마켓 산스 TTF Light"/>
          <w:b/>
          <w:bCs/>
        </w:rPr>
        <w:t>뇌전증</w:t>
      </w:r>
      <w:proofErr w:type="spellEnd"/>
      <w:r w:rsidRPr="006867FB">
        <w:rPr>
          <w:rFonts w:ascii="G마켓 산스 TTF Light" w:eastAsia="G마켓 산스 TTF Light" w:hAnsi="G마켓 산스 TTF Light"/>
          <w:b/>
          <w:bCs/>
        </w:rPr>
        <w:t xml:space="preserve"> 발작 예측 모델 연구를 시작한 동기는?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A.</w:t>
      </w:r>
      <w:r w:rsidRPr="006867FB">
        <w:rPr>
          <w:rFonts w:ascii="G마켓 산스 TTF Light" w:eastAsia="G마켓 산스 TTF Light" w:hAnsi="G마켓 산스 TTF Light"/>
        </w:rPr>
        <w:br/>
        <w:t>“</w:t>
      </w:r>
      <w:proofErr w:type="spellStart"/>
      <w:r w:rsidRPr="006867FB">
        <w:rPr>
          <w:rFonts w:ascii="G마켓 산스 TTF Light" w:eastAsia="G마켓 산스 TTF Light" w:hAnsi="G마켓 산스 TTF Light"/>
        </w:rPr>
        <w:t>뇌전증</w:t>
      </w:r>
      <w:proofErr w:type="spellEnd"/>
      <w:r w:rsidRPr="006867FB">
        <w:rPr>
          <w:rFonts w:ascii="G마켓 산스 TTF Light" w:eastAsia="G마켓 산스 TTF Light" w:hAnsi="G마켓 산스 TTF Light"/>
        </w:rPr>
        <w:t xml:space="preserve"> 환자는 예고 없이 발작이 발생해 일상생활에 제약이 많아요. EEG 신호를 실시간으로 분석해 발작을 예측하면, 환자 안전과 삶의 질 향상에 실질적으로 도움이 될 거라고 생각해서 이 주제를 선택했습니다.”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494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Q. 왜 AI 기반 EEG 신호 분석이 기존 방법보다 필요하다고 생각하나요?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A.</w:t>
      </w:r>
      <w:r w:rsidRPr="006867FB">
        <w:rPr>
          <w:rFonts w:ascii="G마켓 산스 TTF Light" w:eastAsia="G마켓 산스 TTF Light" w:hAnsi="G마켓 산스 TTF Light"/>
        </w:rPr>
        <w:br/>
        <w:t>“기존의 발작 예측은 숙련된 전문가가 일일이 EEG를 해석하거나, 과거 데이터에만 의존해왔는데,</w:t>
      </w:r>
      <w:r w:rsidRPr="006867FB">
        <w:rPr>
          <w:rFonts w:ascii="G마켓 산스 TTF Light" w:eastAsia="G마켓 산스 TTF Light" w:hAnsi="G마켓 산스 TTF Light"/>
        </w:rPr>
        <w:br/>
        <w:t>AI를 이용하면 실시간 대량 데이터에서 사람 눈으로는 놓칠 수 있는 패턴도 잡아낼 수 있고,</w:t>
      </w:r>
      <w:r w:rsidRPr="006867FB">
        <w:rPr>
          <w:rFonts w:ascii="G마켓 산스 TTF Light" w:eastAsia="G마켓 산스 TTF Light" w:hAnsi="G마켓 산스 TTF Light"/>
        </w:rPr>
        <w:br/>
        <w:t>즉각적인 조기 경고가 가능해서 훨씬 실용적이라고 생각합니다.”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495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Q. 실제 임상 현장에선 어떤 점이 가장 어렵나요?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A.</w:t>
      </w:r>
      <w:r w:rsidRPr="006867FB">
        <w:rPr>
          <w:rFonts w:ascii="G마켓 산스 TTF Light" w:eastAsia="G마켓 산스 TTF Light" w:hAnsi="G마켓 산스 TTF Light"/>
        </w:rPr>
        <w:br/>
        <w:t xml:space="preserve">“실제 병원에서는 노이즈, </w:t>
      </w:r>
      <w:proofErr w:type="spellStart"/>
      <w:r w:rsidRPr="006867FB">
        <w:rPr>
          <w:rFonts w:ascii="G마켓 산스 TTF Light" w:eastAsia="G마켓 산스 TTF Light" w:hAnsi="G마켓 산스 TTF Light"/>
        </w:rPr>
        <w:t>환자별</w:t>
      </w:r>
      <w:proofErr w:type="spellEnd"/>
      <w:r w:rsidRPr="006867FB">
        <w:rPr>
          <w:rFonts w:ascii="G마켓 산스 TTF Light" w:eastAsia="G마켓 산스 TTF Light" w:hAnsi="G마켓 산스 TTF Light"/>
        </w:rPr>
        <w:t xml:space="preserve"> EEG 패턴 차이, </w:t>
      </w:r>
      <w:proofErr w:type="spellStart"/>
      <w:r w:rsidRPr="006867FB">
        <w:rPr>
          <w:rFonts w:ascii="G마켓 산스 TTF Light" w:eastAsia="G마켓 산스 TTF Light" w:hAnsi="G마켓 산스 TTF Light"/>
        </w:rPr>
        <w:t>라벨링의</w:t>
      </w:r>
      <w:proofErr w:type="spellEnd"/>
      <w:r w:rsidRPr="006867FB">
        <w:rPr>
          <w:rFonts w:ascii="G마켓 산스 TTF Light" w:eastAsia="G마켓 산스 TTF Light" w:hAnsi="G마켓 산스 TTF Light"/>
        </w:rPr>
        <w:t xml:space="preserve"> 애매함 등 때문에 예측이 어렵고,</w:t>
      </w:r>
      <w:r w:rsidRPr="006867FB">
        <w:rPr>
          <w:rFonts w:ascii="G마켓 산스 TTF Light" w:eastAsia="G마켓 산스 TTF Light" w:hAnsi="G마켓 산스 TTF Light"/>
        </w:rPr>
        <w:br/>
        <w:t>특히 실시간 적용에서 latency, 오진, 환자 맞춤화 등이 가장 큰 도전입니다.”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496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2. 데이터/전처리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 xml:space="preserve">Q. 사용한 EEG </w:t>
      </w:r>
      <w:proofErr w:type="spellStart"/>
      <w:proofErr w:type="gramStart"/>
      <w:r w:rsidRPr="006867FB">
        <w:rPr>
          <w:rFonts w:ascii="G마켓 산스 TTF Light" w:eastAsia="G마켓 산스 TTF Light" w:hAnsi="G마켓 산스 TTF Light"/>
          <w:b/>
          <w:bCs/>
        </w:rPr>
        <w:t>데이터셋</w:t>
      </w:r>
      <w:proofErr w:type="spellEnd"/>
      <w:r w:rsidRPr="006867FB">
        <w:rPr>
          <w:rFonts w:ascii="G마켓 산스 TTF Light" w:eastAsia="G마켓 산스 TTF Light" w:hAnsi="G마켓 산스 TTF Light"/>
          <w:b/>
          <w:bCs/>
        </w:rPr>
        <w:t>(</w:t>
      </w:r>
      <w:proofErr w:type="gramEnd"/>
      <w:r w:rsidRPr="006867FB">
        <w:rPr>
          <w:rFonts w:ascii="G마켓 산스 TTF Light" w:eastAsia="G마켓 산스 TTF Light" w:hAnsi="G마켓 산스 TTF Light"/>
          <w:b/>
          <w:bCs/>
        </w:rPr>
        <w:t>예: CHB-MIT)은 어떤 특징이 있나요?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A.</w:t>
      </w:r>
      <w:r w:rsidRPr="006867FB">
        <w:rPr>
          <w:rFonts w:ascii="G마켓 산스 TTF Light" w:eastAsia="G마켓 산스 TTF Light" w:hAnsi="G마켓 산스 TTF Light"/>
        </w:rPr>
        <w:br/>
        <w:t xml:space="preserve">“미국 하버드병원에서 공개한 CHB-MIT </w:t>
      </w:r>
      <w:proofErr w:type="spellStart"/>
      <w:r w:rsidRPr="006867FB">
        <w:rPr>
          <w:rFonts w:ascii="G마켓 산스 TTF Light" w:eastAsia="G마켓 산스 TTF Light" w:hAnsi="G마켓 산스 TTF Light"/>
        </w:rPr>
        <w:t>데이터셋을</w:t>
      </w:r>
      <w:proofErr w:type="spellEnd"/>
      <w:r w:rsidRPr="006867FB">
        <w:rPr>
          <w:rFonts w:ascii="G마켓 산스 TTF Light" w:eastAsia="G마켓 산스 TTF Light" w:hAnsi="G마켓 산스 TTF Light"/>
        </w:rPr>
        <w:t xml:space="preserve"> 썼고,</w:t>
      </w:r>
      <w:r w:rsidRPr="006867FB">
        <w:rPr>
          <w:rFonts w:ascii="G마켓 산스 TTF Light" w:eastAsia="G마켓 산스 TTF Light" w:hAnsi="G마켓 산스 TTF Light"/>
        </w:rPr>
        <w:br/>
        <w:t>환자 20명 이상의 장기 EEG, 발작/</w:t>
      </w:r>
      <w:proofErr w:type="spellStart"/>
      <w:r w:rsidRPr="006867FB">
        <w:rPr>
          <w:rFonts w:ascii="G마켓 산스 TTF Light" w:eastAsia="G마켓 산스 TTF Light" w:hAnsi="G마켓 산스 TTF Light"/>
        </w:rPr>
        <w:t>비발작</w:t>
      </w:r>
      <w:proofErr w:type="spellEnd"/>
      <w:r w:rsidRPr="006867FB">
        <w:rPr>
          <w:rFonts w:ascii="G마켓 산스 TTF Light" w:eastAsia="G마켓 산스 TTF Light" w:hAnsi="G마켓 산스 TTF Light"/>
        </w:rPr>
        <w:t xml:space="preserve"> 구간이 명확하게 </w:t>
      </w:r>
      <w:proofErr w:type="spellStart"/>
      <w:r w:rsidRPr="006867FB">
        <w:rPr>
          <w:rFonts w:ascii="G마켓 산스 TTF Light" w:eastAsia="G마켓 산스 TTF Light" w:hAnsi="G마켓 산스 TTF Light"/>
        </w:rPr>
        <w:t>라벨링되어</w:t>
      </w:r>
      <w:proofErr w:type="spellEnd"/>
      <w:r w:rsidRPr="006867FB">
        <w:rPr>
          <w:rFonts w:ascii="G마켓 산스 TTF Light" w:eastAsia="G마켓 산스 TTF Light" w:hAnsi="G마켓 산스 TTF Light"/>
        </w:rPr>
        <w:t xml:space="preserve"> 있습니다.</w:t>
      </w:r>
      <w:r w:rsidRPr="006867FB">
        <w:rPr>
          <w:rFonts w:ascii="G마켓 산스 TTF Light" w:eastAsia="G마켓 산스 TTF Light" w:hAnsi="G마켓 산스 TTF Light"/>
        </w:rPr>
        <w:br/>
        <w:t xml:space="preserve">실제 임상 환경과 유사해서 많이 활용되는 표준 </w:t>
      </w:r>
      <w:proofErr w:type="spellStart"/>
      <w:r w:rsidRPr="006867FB">
        <w:rPr>
          <w:rFonts w:ascii="G마켓 산스 TTF Light" w:eastAsia="G마켓 산스 TTF Light" w:hAnsi="G마켓 산스 TTF Light"/>
        </w:rPr>
        <w:t>데이터셋입니다</w:t>
      </w:r>
      <w:proofErr w:type="spellEnd"/>
      <w:r w:rsidRPr="006867FB">
        <w:rPr>
          <w:rFonts w:ascii="G마켓 산스 TTF Light" w:eastAsia="G마켓 산스 TTF Light" w:hAnsi="G마켓 산스 TTF Light"/>
        </w:rPr>
        <w:t>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497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 xml:space="preserve">Q. 왜 8채널, 80타임포인트로 입력을 </w:t>
      </w:r>
      <w:proofErr w:type="spellStart"/>
      <w:r w:rsidRPr="006867FB">
        <w:rPr>
          <w:rFonts w:ascii="G마켓 산스 TTF Light" w:eastAsia="G마켓 산스 TTF Light" w:hAnsi="G마켓 산스 TTF Light"/>
          <w:b/>
          <w:bCs/>
        </w:rPr>
        <w:t>정했나요</w:t>
      </w:r>
      <w:proofErr w:type="spellEnd"/>
      <w:r w:rsidRPr="006867FB">
        <w:rPr>
          <w:rFonts w:ascii="G마켓 산스 TTF Light" w:eastAsia="G마켓 산스 TTF Light" w:hAnsi="G마켓 산스 TTF Light"/>
          <w:b/>
          <w:bCs/>
        </w:rPr>
        <w:t>?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A.</w:t>
      </w:r>
      <w:r w:rsidRPr="006867FB">
        <w:rPr>
          <w:rFonts w:ascii="G마켓 산스 TTF Light" w:eastAsia="G마켓 산스 TTF Light" w:hAnsi="G마켓 산스 TTF Light"/>
        </w:rPr>
        <w:br/>
        <w:t>“8채널은 실제 휴대용 EEG 디바이스로 구현이 현실적인 범위이고,</w:t>
      </w:r>
      <w:r w:rsidRPr="006867FB">
        <w:rPr>
          <w:rFonts w:ascii="G마켓 산스 TTF Light" w:eastAsia="G마켓 산스 TTF Light" w:hAnsi="G마켓 산스 TTF Light"/>
        </w:rPr>
        <w:br/>
        <w:t>80타임포인트(약 0.8초)는 발작 전후의 패턴이 충분히 포함되면서도</w:t>
      </w:r>
      <w:r w:rsidRPr="006867FB">
        <w:rPr>
          <w:rFonts w:ascii="G마켓 산스 TTF Light" w:eastAsia="G마켓 산스 TTF Light" w:hAnsi="G마켓 산스 TTF Light"/>
        </w:rPr>
        <w:br/>
        <w:t>실시간 예측의 latency가 크게 늘지 않는 적당한 길이라서 실험적으로 선정했습니다.”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lastRenderedPageBreak/>
        <w:pict>
          <v:rect id="_x0000_i3498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 xml:space="preserve">Q. 슬라이딩 윈도우 크기/오버랩은 어떻게 </w:t>
      </w:r>
      <w:proofErr w:type="spellStart"/>
      <w:r w:rsidRPr="006867FB">
        <w:rPr>
          <w:rFonts w:ascii="G마켓 산스 TTF Light" w:eastAsia="G마켓 산스 TTF Light" w:hAnsi="G마켓 산스 TTF Light"/>
          <w:b/>
          <w:bCs/>
        </w:rPr>
        <w:t>결정했나요</w:t>
      </w:r>
      <w:proofErr w:type="spellEnd"/>
      <w:r w:rsidRPr="006867FB">
        <w:rPr>
          <w:rFonts w:ascii="G마켓 산스 TTF Light" w:eastAsia="G마켓 산스 TTF Light" w:hAnsi="G마켓 산스 TTF Light"/>
          <w:b/>
          <w:bCs/>
        </w:rPr>
        <w:t>?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A.</w:t>
      </w:r>
      <w:r w:rsidRPr="006867FB">
        <w:rPr>
          <w:rFonts w:ascii="G마켓 산스 TTF Light" w:eastAsia="G마켓 산스 TTF Light" w:hAnsi="G마켓 산스 TTF Light"/>
        </w:rPr>
        <w:br/>
        <w:t>“윈도우 크기는 80, 오버랩 비율은 50%로 설정했습니다.</w:t>
      </w:r>
      <w:r w:rsidRPr="006867FB">
        <w:rPr>
          <w:rFonts w:ascii="G마켓 산스 TTF Light" w:eastAsia="G마켓 산스 TTF Light" w:hAnsi="G마켓 산스 TTF Light"/>
        </w:rPr>
        <w:br/>
        <w:t>너무 짧으면 발작 전조 신호를 놓칠 수 있고,</w:t>
      </w:r>
      <w:r w:rsidRPr="006867FB">
        <w:rPr>
          <w:rFonts w:ascii="G마켓 산스 TTF Light" w:eastAsia="G마켓 산스 TTF Light" w:hAnsi="G마켓 산스 TTF Light"/>
        </w:rPr>
        <w:br/>
        <w:t>너무 길면 정보가 섞여 noise가 많아져서 여러 실험 끝에 이 구간이 가장 성능이 안정적이었습니다.”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499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 xml:space="preserve">Q. 데이터 </w:t>
      </w:r>
      <w:proofErr w:type="spellStart"/>
      <w:r w:rsidRPr="006867FB">
        <w:rPr>
          <w:rFonts w:ascii="G마켓 산스 TTF Light" w:eastAsia="G마켓 산스 TTF Light" w:hAnsi="G마켓 산스 TTF Light"/>
          <w:b/>
          <w:bCs/>
        </w:rPr>
        <w:t>전처리에서</w:t>
      </w:r>
      <w:proofErr w:type="spellEnd"/>
      <w:r w:rsidRPr="006867FB">
        <w:rPr>
          <w:rFonts w:ascii="G마켓 산스 TTF Light" w:eastAsia="G마켓 산스 TTF Light" w:hAnsi="G마켓 산스 TTF Light"/>
          <w:b/>
          <w:bCs/>
        </w:rPr>
        <w:t xml:space="preserve"> 어떤 filtering을 </w:t>
      </w:r>
      <w:proofErr w:type="spellStart"/>
      <w:r w:rsidRPr="006867FB">
        <w:rPr>
          <w:rFonts w:ascii="G마켓 산스 TTF Light" w:eastAsia="G마켓 산스 TTF Light" w:hAnsi="G마켓 산스 TTF Light"/>
          <w:b/>
          <w:bCs/>
        </w:rPr>
        <w:t>적용했나요</w:t>
      </w:r>
      <w:proofErr w:type="spellEnd"/>
      <w:r w:rsidRPr="006867FB">
        <w:rPr>
          <w:rFonts w:ascii="G마켓 산스 TTF Light" w:eastAsia="G마켓 산스 TTF Light" w:hAnsi="G마켓 산스 TTF Light"/>
          <w:b/>
          <w:bCs/>
        </w:rPr>
        <w:t>?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A.</w:t>
      </w:r>
      <w:r w:rsidRPr="006867FB">
        <w:rPr>
          <w:rFonts w:ascii="G마켓 산스 TTF Light" w:eastAsia="G마켓 산스 TTF Light" w:hAnsi="G마켓 산스 TTF Light"/>
        </w:rPr>
        <w:br/>
        <w:t>“</w:t>
      </w:r>
      <w:proofErr w:type="spellStart"/>
      <w:r w:rsidRPr="006867FB">
        <w:rPr>
          <w:rFonts w:ascii="G마켓 산스 TTF Light" w:eastAsia="G마켓 산스 TTF Light" w:hAnsi="G마켓 산스 TTF Light"/>
        </w:rPr>
        <w:t>노치필터</w:t>
      </w:r>
      <w:proofErr w:type="spellEnd"/>
      <w:r w:rsidRPr="006867FB">
        <w:rPr>
          <w:rFonts w:ascii="G마켓 산스 TTF Light" w:eastAsia="G마켓 산스 TTF Light" w:hAnsi="G마켓 산스 TTF Light"/>
        </w:rPr>
        <w:t xml:space="preserve">(60Hz 전원 노이즈 제거), </w:t>
      </w:r>
      <w:proofErr w:type="spellStart"/>
      <w:r w:rsidRPr="006867FB">
        <w:rPr>
          <w:rFonts w:ascii="G마켓 산스 TTF Light" w:eastAsia="G마켓 산스 TTF Light" w:hAnsi="G마켓 산스 TTF Light"/>
        </w:rPr>
        <w:t>bandpass</w:t>
      </w:r>
      <w:proofErr w:type="spellEnd"/>
      <w:r w:rsidRPr="006867FB">
        <w:rPr>
          <w:rFonts w:ascii="G마켓 산스 TTF Light" w:eastAsia="G마켓 산스 TTF Light" w:hAnsi="G마켓 산스 TTF Light"/>
        </w:rPr>
        <w:t>(1~50Hz) 필터로 EEG의 주요 대역만 남겼고,</w:t>
      </w:r>
      <w:r w:rsidRPr="006867FB">
        <w:rPr>
          <w:rFonts w:ascii="G마켓 산스 TTF Light" w:eastAsia="G마켓 산스 TTF Light" w:hAnsi="G마켓 산스 TTF Light"/>
        </w:rPr>
        <w:br/>
      </w:r>
      <w:proofErr w:type="spellStart"/>
      <w:r w:rsidRPr="006867FB">
        <w:rPr>
          <w:rFonts w:ascii="G마켓 산스 TTF Light" w:eastAsia="G마켓 산스 TTF Light" w:hAnsi="G마켓 산스 TTF Light"/>
        </w:rPr>
        <w:t>극단치나</w:t>
      </w:r>
      <w:proofErr w:type="spellEnd"/>
      <w:r w:rsidRPr="006867FB">
        <w:rPr>
          <w:rFonts w:ascii="G마켓 산스 TTF Light" w:eastAsia="G마켓 산스 TTF Light" w:hAnsi="G마켓 산스 TTF Light"/>
        </w:rPr>
        <w:t xml:space="preserve"> </w:t>
      </w:r>
      <w:proofErr w:type="spellStart"/>
      <w:r w:rsidRPr="006867FB">
        <w:rPr>
          <w:rFonts w:ascii="G마켓 산스 TTF Light" w:eastAsia="G마켓 산스 TTF Light" w:hAnsi="G마켓 산스 TTF Light"/>
        </w:rPr>
        <w:t>결측치는</w:t>
      </w:r>
      <w:proofErr w:type="spellEnd"/>
      <w:r w:rsidRPr="006867FB">
        <w:rPr>
          <w:rFonts w:ascii="G마켓 산스 TTF Light" w:eastAsia="G마켓 산스 TTF Light" w:hAnsi="G마켓 산스 TTF Light"/>
        </w:rPr>
        <w:t xml:space="preserve"> 간단히 보간(interpolation) 또는 제거해서 신호를 정제했습니다.”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500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 xml:space="preserve">Q. </w:t>
      </w:r>
      <w:proofErr w:type="spellStart"/>
      <w:r w:rsidRPr="006867FB">
        <w:rPr>
          <w:rFonts w:ascii="G마켓 산스 TTF Light" w:eastAsia="G마켓 산스 TTF Light" w:hAnsi="G마켓 산스 TTF Light"/>
          <w:b/>
          <w:bCs/>
        </w:rPr>
        <w:t>결측치</w:t>
      </w:r>
      <w:proofErr w:type="spellEnd"/>
      <w:r w:rsidRPr="006867FB">
        <w:rPr>
          <w:rFonts w:ascii="G마켓 산스 TTF Light" w:eastAsia="G마켓 산스 TTF Light" w:hAnsi="G마켓 산스 TTF Light"/>
          <w:b/>
          <w:bCs/>
        </w:rPr>
        <w:t xml:space="preserve">, 아웃라이어는 어떻게 </w:t>
      </w:r>
      <w:proofErr w:type="spellStart"/>
      <w:r w:rsidRPr="006867FB">
        <w:rPr>
          <w:rFonts w:ascii="G마켓 산스 TTF Light" w:eastAsia="G마켓 산스 TTF Light" w:hAnsi="G마켓 산스 TTF Light"/>
          <w:b/>
          <w:bCs/>
        </w:rPr>
        <w:t>처리했나요</w:t>
      </w:r>
      <w:proofErr w:type="spellEnd"/>
      <w:r w:rsidRPr="006867FB">
        <w:rPr>
          <w:rFonts w:ascii="G마켓 산스 TTF Light" w:eastAsia="G마켓 산스 TTF Light" w:hAnsi="G마켓 산스 TTF Light"/>
          <w:b/>
          <w:bCs/>
        </w:rPr>
        <w:t>?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A.</w:t>
      </w:r>
      <w:r w:rsidRPr="006867FB">
        <w:rPr>
          <w:rFonts w:ascii="G마켓 산스 TTF Light" w:eastAsia="G마켓 산스 TTF Light" w:hAnsi="G마켓 산스 TTF Light"/>
        </w:rPr>
        <w:br/>
        <w:t>“</w:t>
      </w:r>
      <w:proofErr w:type="spellStart"/>
      <w:r w:rsidRPr="006867FB">
        <w:rPr>
          <w:rFonts w:ascii="G마켓 산스 TTF Light" w:eastAsia="G마켓 산스 TTF Light" w:hAnsi="G마켓 산스 TTF Light"/>
        </w:rPr>
        <w:t>결측치는</w:t>
      </w:r>
      <w:proofErr w:type="spellEnd"/>
      <w:r w:rsidRPr="006867FB">
        <w:rPr>
          <w:rFonts w:ascii="G마켓 산스 TTF Light" w:eastAsia="G마켓 산스 TTF Light" w:hAnsi="G마켓 산스 TTF Light"/>
        </w:rPr>
        <w:t xml:space="preserve"> 거의 없었지만, 만약 있으면 앞뒤 데이터로 보간(interpolate)하거나,</w:t>
      </w:r>
      <w:r w:rsidRPr="006867FB">
        <w:rPr>
          <w:rFonts w:ascii="G마켓 산스 TTF Light" w:eastAsia="G마켓 산스 TTF Light" w:hAnsi="G마켓 산스 TTF Light"/>
        </w:rPr>
        <w:br/>
        <w:t>심한 outlier는 윈도우 자체를 제거하는 방식으로 처리했습니다.”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501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 xml:space="preserve">Q. </w:t>
      </w:r>
      <w:proofErr w:type="spellStart"/>
      <w:r w:rsidRPr="006867FB">
        <w:rPr>
          <w:rFonts w:ascii="G마켓 산스 TTF Light" w:eastAsia="G마켓 산스 TTF Light" w:hAnsi="G마켓 산스 TTF Light"/>
          <w:b/>
          <w:bCs/>
        </w:rPr>
        <w:t>데이터셋의</w:t>
      </w:r>
      <w:proofErr w:type="spellEnd"/>
      <w:r w:rsidRPr="006867FB">
        <w:rPr>
          <w:rFonts w:ascii="G마켓 산스 TTF Light" w:eastAsia="G마켓 산스 TTF Light" w:hAnsi="G마켓 산스 TTF Light"/>
          <w:b/>
          <w:bCs/>
        </w:rPr>
        <w:t xml:space="preserve"> 환자 수, 발작/</w:t>
      </w:r>
      <w:proofErr w:type="spellStart"/>
      <w:r w:rsidRPr="006867FB">
        <w:rPr>
          <w:rFonts w:ascii="G마켓 산스 TTF Light" w:eastAsia="G마켓 산스 TTF Light" w:hAnsi="G마켓 산스 TTF Light"/>
          <w:b/>
          <w:bCs/>
        </w:rPr>
        <w:t>비발작</w:t>
      </w:r>
      <w:proofErr w:type="spellEnd"/>
      <w:r w:rsidRPr="006867FB">
        <w:rPr>
          <w:rFonts w:ascii="G마켓 산스 TTF Light" w:eastAsia="G마켓 산스 TTF Light" w:hAnsi="G마켓 산스 TTF Light"/>
          <w:b/>
          <w:bCs/>
        </w:rPr>
        <w:t xml:space="preserve"> 비율, 총 샘플 수는?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A.</w:t>
      </w:r>
      <w:r w:rsidRPr="006867FB">
        <w:rPr>
          <w:rFonts w:ascii="G마켓 산스 TTF Light" w:eastAsia="G마켓 산스 TTF Light" w:hAnsi="G마켓 산스 TTF Light"/>
        </w:rPr>
        <w:br/>
        <w:t>“약 20여 명의 환자 데이터,</w:t>
      </w:r>
      <w:r w:rsidRPr="006867FB">
        <w:rPr>
          <w:rFonts w:ascii="G마켓 산스 TTF Light" w:eastAsia="G마켓 산스 TTF Light" w:hAnsi="G마켓 산스 TTF Light"/>
        </w:rPr>
        <w:br/>
        <w:t>샘플은 약 N만개(실제 수치 발표 직전 확인),</w:t>
      </w:r>
      <w:r w:rsidRPr="006867FB">
        <w:rPr>
          <w:rFonts w:ascii="G마켓 산스 TTF Light" w:eastAsia="G마켓 산스 TTF Light" w:hAnsi="G마켓 산스 TTF Light"/>
        </w:rPr>
        <w:br/>
        <w:t xml:space="preserve">발작 샘플이 전체의 약 10% 내외로, </w:t>
      </w:r>
      <w:proofErr w:type="spellStart"/>
      <w:r w:rsidRPr="006867FB">
        <w:rPr>
          <w:rFonts w:ascii="G마켓 산스 TTF Light" w:eastAsia="G마켓 산스 TTF Light" w:hAnsi="G마켓 산스 TTF Light"/>
        </w:rPr>
        <w:t>비발작이</w:t>
      </w:r>
      <w:proofErr w:type="spellEnd"/>
      <w:r w:rsidRPr="006867FB">
        <w:rPr>
          <w:rFonts w:ascii="G마켓 산스 TTF Light" w:eastAsia="G마켓 산스 TTF Light" w:hAnsi="G마켓 산스 TTF Light"/>
        </w:rPr>
        <w:t xml:space="preserve"> 훨씬 많은 불균형 </w:t>
      </w:r>
      <w:proofErr w:type="spellStart"/>
      <w:r w:rsidRPr="006867FB">
        <w:rPr>
          <w:rFonts w:ascii="G마켓 산스 TTF Light" w:eastAsia="G마켓 산스 TTF Light" w:hAnsi="G마켓 산스 TTF Light"/>
        </w:rPr>
        <w:t>데이터셋입니다</w:t>
      </w:r>
      <w:proofErr w:type="spellEnd"/>
      <w:r w:rsidRPr="006867FB">
        <w:rPr>
          <w:rFonts w:ascii="G마켓 산스 TTF Light" w:eastAsia="G마켓 산스 TTF Light" w:hAnsi="G마켓 산스 TTF Light"/>
        </w:rPr>
        <w:t>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502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 xml:space="preserve">Q. train/test셋 </w:t>
      </w:r>
      <w:proofErr w:type="gramStart"/>
      <w:r w:rsidRPr="006867FB">
        <w:rPr>
          <w:rFonts w:ascii="G마켓 산스 TTF Light" w:eastAsia="G마켓 산스 TTF Light" w:hAnsi="G마켓 산스 TTF Light"/>
          <w:b/>
          <w:bCs/>
        </w:rPr>
        <w:t>분리(</w:t>
      </w:r>
      <w:proofErr w:type="gramEnd"/>
      <w:r w:rsidRPr="006867FB">
        <w:rPr>
          <w:rFonts w:ascii="G마켓 산스 TTF Light" w:eastAsia="G마켓 산스 TTF Light" w:hAnsi="G마켓 산스 TTF Light"/>
          <w:b/>
          <w:bCs/>
        </w:rPr>
        <w:t>혹은 fold 분리)는 어떻게 했나요?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A.</w:t>
      </w:r>
      <w:r w:rsidRPr="006867FB">
        <w:rPr>
          <w:rFonts w:ascii="G마켓 산스 TTF Light" w:eastAsia="G마켓 산스 TTF Light" w:hAnsi="G마켓 산스 TTF Light"/>
        </w:rPr>
        <w:br/>
        <w:t xml:space="preserve">“4-fold </w:t>
      </w:r>
      <w:proofErr w:type="spellStart"/>
      <w:r w:rsidRPr="006867FB">
        <w:rPr>
          <w:rFonts w:ascii="G마켓 산스 TTF Light" w:eastAsia="G마켓 산스 TTF Light" w:hAnsi="G마켓 산스 TTF Light"/>
        </w:rPr>
        <w:t>교차검증을</w:t>
      </w:r>
      <w:proofErr w:type="spellEnd"/>
      <w:r w:rsidRPr="006867FB">
        <w:rPr>
          <w:rFonts w:ascii="G마켓 산스 TTF Light" w:eastAsia="G마켓 산스 TTF Light" w:hAnsi="G마켓 산스 TTF Light"/>
        </w:rPr>
        <w:t xml:space="preserve"> 사용해서, 전체 환자 ID를 4등분해서</w:t>
      </w:r>
      <w:r w:rsidRPr="006867FB">
        <w:rPr>
          <w:rFonts w:ascii="G마켓 산스 TTF Light" w:eastAsia="G마켓 산스 TTF Light" w:hAnsi="G마켓 산스 TTF Light"/>
        </w:rPr>
        <w:br/>
        <w:t>각 fold마다 train/test 환자가 완전히 분리되도록 했습니다.</w:t>
      </w:r>
      <w:r w:rsidRPr="006867FB">
        <w:rPr>
          <w:rFonts w:ascii="G마켓 산스 TTF Light" w:eastAsia="G마켓 산스 TTF Light" w:hAnsi="G마켓 산스 TTF Light"/>
        </w:rPr>
        <w:br/>
        <w:t>즉, test에 있는 환자는 train에 절대 포함되지 않습니다.”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503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 xml:space="preserve">Q. </w:t>
      </w:r>
      <w:proofErr w:type="spellStart"/>
      <w:r w:rsidRPr="006867FB">
        <w:rPr>
          <w:rFonts w:ascii="G마켓 산스 TTF Light" w:eastAsia="G마켓 산스 TTF Light" w:hAnsi="G마켓 산스 TTF Light"/>
          <w:b/>
          <w:bCs/>
        </w:rPr>
        <w:t>환자별</w:t>
      </w:r>
      <w:proofErr w:type="spellEnd"/>
      <w:r w:rsidRPr="006867FB">
        <w:rPr>
          <w:rFonts w:ascii="G마켓 산스 TTF Light" w:eastAsia="G마켓 산스 TTF Light" w:hAnsi="G마켓 산스 TTF Light"/>
          <w:b/>
          <w:bCs/>
        </w:rPr>
        <w:t xml:space="preserve"> 데이터 편향이나 leakage 방지는 어떻게 했나요?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A.</w:t>
      </w:r>
      <w:r w:rsidRPr="006867FB">
        <w:rPr>
          <w:rFonts w:ascii="G마켓 산스 TTF Light" w:eastAsia="G마켓 산스 TTF Light" w:hAnsi="G마켓 산스 TTF Light"/>
        </w:rPr>
        <w:br/>
        <w:t>“fold별로 환자 리스트를 먼저 나누고,</w:t>
      </w:r>
      <w:r w:rsidRPr="006867FB">
        <w:rPr>
          <w:rFonts w:ascii="G마켓 산스 TTF Light" w:eastAsia="G마켓 산스 TTF Light" w:hAnsi="G마켓 산스 TTF Light"/>
        </w:rPr>
        <w:br/>
        <w:t>train/test에 같은 환자가 섞이지 않게 index로 철저히 분리했습니다.</w:t>
      </w:r>
      <w:r w:rsidRPr="006867FB">
        <w:rPr>
          <w:rFonts w:ascii="G마켓 산스 TTF Light" w:eastAsia="G마켓 산스 TTF Light" w:hAnsi="G마켓 산스 TTF Light"/>
        </w:rPr>
        <w:br/>
      </w:r>
      <w:r w:rsidRPr="006867FB">
        <w:rPr>
          <w:rFonts w:ascii="G마켓 산스 TTF Light" w:eastAsia="G마켓 산스 TTF Light" w:hAnsi="G마켓 산스 TTF Light"/>
        </w:rPr>
        <w:lastRenderedPageBreak/>
        <w:t>코드 단계에서도 이 부분을 자동 체크하게 해서 leakage를 최대한 방지했습니다.”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504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 xml:space="preserve">Q. 실제 환자에서 </w:t>
      </w:r>
      <w:proofErr w:type="spellStart"/>
      <w:r w:rsidRPr="006867FB">
        <w:rPr>
          <w:rFonts w:ascii="G마켓 산스 TTF Light" w:eastAsia="G마켓 산스 TTF Light" w:hAnsi="G마켓 산스 TTF Light"/>
          <w:b/>
          <w:bCs/>
        </w:rPr>
        <w:t>라벨링</w:t>
      </w:r>
      <w:proofErr w:type="spellEnd"/>
      <w:r w:rsidRPr="006867FB">
        <w:rPr>
          <w:rFonts w:ascii="G마켓 산스 TTF Light" w:eastAsia="G마켓 산스 TTF Light" w:hAnsi="G마켓 산스 TTF Light"/>
          <w:b/>
          <w:bCs/>
        </w:rPr>
        <w:t xml:space="preserve"> 실수가 발생할 수 있는데, 이 영향은?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A.</w:t>
      </w:r>
      <w:r w:rsidRPr="006867FB">
        <w:rPr>
          <w:rFonts w:ascii="G마켓 산스 TTF Light" w:eastAsia="G마켓 산스 TTF Light" w:hAnsi="G마켓 산스 TTF Light"/>
        </w:rPr>
        <w:br/>
        <w:t xml:space="preserve">“공개 데이터는 전문가가 </w:t>
      </w:r>
      <w:proofErr w:type="spellStart"/>
      <w:r w:rsidRPr="006867FB">
        <w:rPr>
          <w:rFonts w:ascii="G마켓 산스 TTF Light" w:eastAsia="G마켓 산스 TTF Light" w:hAnsi="G마켓 산스 TTF Light"/>
        </w:rPr>
        <w:t>라벨링했지만</w:t>
      </w:r>
      <w:proofErr w:type="spellEnd"/>
      <w:r w:rsidRPr="006867FB">
        <w:rPr>
          <w:rFonts w:ascii="G마켓 산스 TTF Light" w:eastAsia="G마켓 산스 TTF Light" w:hAnsi="G마켓 산스 TTF Light"/>
        </w:rPr>
        <w:t>,</w:t>
      </w:r>
      <w:r w:rsidRPr="006867FB">
        <w:rPr>
          <w:rFonts w:ascii="G마켓 산스 TTF Light" w:eastAsia="G마켓 산스 TTF Light" w:hAnsi="G마켓 산스 TTF Light"/>
        </w:rPr>
        <w:br/>
        <w:t>임상에서는 발작 전후 구간 경계가 애매해서 오류 가능성이 있습니다.</w:t>
      </w:r>
      <w:r w:rsidRPr="006867FB">
        <w:rPr>
          <w:rFonts w:ascii="G마켓 산스 TTF Light" w:eastAsia="G마켓 산스 TTF Light" w:hAnsi="G마켓 산스 TTF Light"/>
        </w:rPr>
        <w:br/>
      </w:r>
      <w:proofErr w:type="spellStart"/>
      <w:r w:rsidRPr="006867FB">
        <w:rPr>
          <w:rFonts w:ascii="G마켓 산스 TTF Light" w:eastAsia="G마켓 산스 TTF Light" w:hAnsi="G마켓 산스 TTF Light"/>
        </w:rPr>
        <w:t>라벨링</w:t>
      </w:r>
      <w:proofErr w:type="spellEnd"/>
      <w:r w:rsidRPr="006867FB">
        <w:rPr>
          <w:rFonts w:ascii="G마켓 산스 TTF Light" w:eastAsia="G마켓 산스 TTF Light" w:hAnsi="G마켓 산스 TTF Light"/>
        </w:rPr>
        <w:t xml:space="preserve"> 오류는 모델 성능 </w:t>
      </w:r>
      <w:proofErr w:type="spellStart"/>
      <w:r w:rsidRPr="006867FB">
        <w:rPr>
          <w:rFonts w:ascii="G마켓 산스 TTF Light" w:eastAsia="G마켓 산스 TTF Light" w:hAnsi="G마켓 산스 TTF Light"/>
        </w:rPr>
        <w:t>한계와도</w:t>
      </w:r>
      <w:proofErr w:type="spellEnd"/>
      <w:r w:rsidRPr="006867FB">
        <w:rPr>
          <w:rFonts w:ascii="G마켓 산스 TTF Light" w:eastAsia="G마켓 산스 TTF Light" w:hAnsi="G마켓 산스 TTF Light"/>
        </w:rPr>
        <w:t xml:space="preserve"> 연결되고,</w:t>
      </w:r>
      <w:r w:rsidRPr="006867FB">
        <w:rPr>
          <w:rFonts w:ascii="G마켓 산스 TTF Light" w:eastAsia="G마켓 산스 TTF Light" w:hAnsi="G마켓 산스 TTF Light"/>
        </w:rPr>
        <w:br/>
        <w:t>장기적으로 semi-supervised나 노이즈 레이블 보정 연구가 필요하다고 생각합니다.”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505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3. 모델/구조/알고리즘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Q. 사용한 모델 구조(</w:t>
      </w:r>
      <w:proofErr w:type="spellStart"/>
      <w:r w:rsidRPr="006867FB">
        <w:rPr>
          <w:rFonts w:ascii="G마켓 산스 TTF Light" w:eastAsia="G마켓 산스 TTF Light" w:hAnsi="G마켓 산스 TTF Light"/>
          <w:b/>
          <w:bCs/>
        </w:rPr>
        <w:t>CNN+</w:t>
      </w:r>
      <w:proofErr w:type="gramStart"/>
      <w:r w:rsidRPr="006867FB">
        <w:rPr>
          <w:rFonts w:ascii="G마켓 산스 TTF Light" w:eastAsia="G마켓 산스 TTF Light" w:hAnsi="G마켓 산스 TTF Light"/>
          <w:b/>
          <w:bCs/>
        </w:rPr>
        <w:t>BiLSTM</w:t>
      </w:r>
      <w:proofErr w:type="spellEnd"/>
      <w:r w:rsidRPr="006867FB">
        <w:rPr>
          <w:rFonts w:ascii="G마켓 산스 TTF Light" w:eastAsia="G마켓 산스 TTF Light" w:hAnsi="G마켓 산스 TTF Light"/>
          <w:b/>
          <w:bCs/>
        </w:rPr>
        <w:t>)</w:t>
      </w:r>
      <w:proofErr w:type="spellStart"/>
      <w:r w:rsidRPr="006867FB">
        <w:rPr>
          <w:rFonts w:ascii="G마켓 산스 TTF Light" w:eastAsia="G마켓 산스 TTF Light" w:hAnsi="G마켓 산스 TTF Light"/>
          <w:b/>
          <w:bCs/>
        </w:rPr>
        <w:t>를</w:t>
      </w:r>
      <w:proofErr w:type="spellEnd"/>
      <w:proofErr w:type="gramEnd"/>
      <w:r w:rsidRPr="006867FB">
        <w:rPr>
          <w:rFonts w:ascii="G마켓 산스 TTF Light" w:eastAsia="G마켓 산스 TTF Light" w:hAnsi="G마켓 산스 TTF Light"/>
          <w:b/>
          <w:bCs/>
        </w:rPr>
        <w:t xml:space="preserve"> 간단히 설명해보세요.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A.</w:t>
      </w:r>
      <w:r w:rsidRPr="006867FB">
        <w:rPr>
          <w:rFonts w:ascii="G마켓 산스 TTF Light" w:eastAsia="G마켓 산스 TTF Light" w:hAnsi="G마켓 산스 TTF Light"/>
        </w:rPr>
        <w:br/>
        <w:t xml:space="preserve">“EEG 8채널 데이터를 1D CNN으로 먼저 각 </w:t>
      </w:r>
      <w:proofErr w:type="spellStart"/>
      <w:r w:rsidRPr="006867FB">
        <w:rPr>
          <w:rFonts w:ascii="G마켓 산스 TTF Light" w:eastAsia="G마켓 산스 TTF Light" w:hAnsi="G마켓 산스 TTF Light"/>
        </w:rPr>
        <w:t>채널별</w:t>
      </w:r>
      <w:proofErr w:type="spellEnd"/>
      <w:r w:rsidRPr="006867FB">
        <w:rPr>
          <w:rFonts w:ascii="G마켓 산스 TTF Light" w:eastAsia="G마켓 산스 TTF Light" w:hAnsi="G마켓 산스 TTF Light"/>
        </w:rPr>
        <w:t>/국소 패턴을 추출하고,</w:t>
      </w:r>
      <w:r w:rsidRPr="006867FB">
        <w:rPr>
          <w:rFonts w:ascii="G마켓 산스 TTF Light" w:eastAsia="G마켓 산스 TTF Light" w:hAnsi="G마켓 산스 TTF Light"/>
        </w:rPr>
        <w:br/>
        <w:t xml:space="preserve">이걸 </w:t>
      </w:r>
      <w:proofErr w:type="spellStart"/>
      <w:r w:rsidRPr="006867FB">
        <w:rPr>
          <w:rFonts w:ascii="G마켓 산스 TTF Light" w:eastAsia="G마켓 산스 TTF Light" w:hAnsi="G마켓 산스 TTF Light"/>
        </w:rPr>
        <w:t>BiLSTM</w:t>
      </w:r>
      <w:proofErr w:type="spellEnd"/>
      <w:r w:rsidRPr="006867FB">
        <w:rPr>
          <w:rFonts w:ascii="G마켓 산스 TTF Light" w:eastAsia="G마켓 산스 TTF Light" w:hAnsi="G마켓 산스 TTF Light"/>
        </w:rPr>
        <w:t>에 넣어서 시간적 패턴(과거-미래 방향)을 학습합니다.</w:t>
      </w:r>
      <w:r w:rsidRPr="006867FB">
        <w:rPr>
          <w:rFonts w:ascii="G마켓 산스 TTF Light" w:eastAsia="G마켓 산스 TTF Light" w:hAnsi="G마켓 산스 TTF Light"/>
        </w:rPr>
        <w:br/>
        <w:t>마지막에 Fully Connected와 sigmoid로 발작 확률을 이진 분류합니다.”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506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 xml:space="preserve">Q. 왜 1D CNN과 </w:t>
      </w:r>
      <w:proofErr w:type="spellStart"/>
      <w:r w:rsidRPr="006867FB">
        <w:rPr>
          <w:rFonts w:ascii="G마켓 산스 TTF Light" w:eastAsia="G마켓 산스 TTF Light" w:hAnsi="G마켓 산스 TTF Light"/>
          <w:b/>
          <w:bCs/>
        </w:rPr>
        <w:t>BiLSTM</w:t>
      </w:r>
      <w:proofErr w:type="spellEnd"/>
      <w:r w:rsidRPr="006867FB">
        <w:rPr>
          <w:rFonts w:ascii="G마켓 산스 TTF Light" w:eastAsia="G마켓 산스 TTF Light" w:hAnsi="G마켓 산스 TTF Light"/>
          <w:b/>
          <w:bCs/>
        </w:rPr>
        <w:t xml:space="preserve">을 </w:t>
      </w:r>
      <w:proofErr w:type="spellStart"/>
      <w:r w:rsidRPr="006867FB">
        <w:rPr>
          <w:rFonts w:ascii="G마켓 산스 TTF Light" w:eastAsia="G마켓 산스 TTF Light" w:hAnsi="G마켓 산스 TTF Light"/>
          <w:b/>
          <w:bCs/>
        </w:rPr>
        <w:t>결합했나요</w:t>
      </w:r>
      <w:proofErr w:type="spellEnd"/>
      <w:r w:rsidRPr="006867FB">
        <w:rPr>
          <w:rFonts w:ascii="G마켓 산스 TTF Light" w:eastAsia="G마켓 산스 TTF Light" w:hAnsi="G마켓 산스 TTF Light"/>
          <w:b/>
          <w:bCs/>
        </w:rPr>
        <w:t>? 각각의 역할은?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A.</w:t>
      </w:r>
      <w:r w:rsidRPr="006867FB">
        <w:rPr>
          <w:rFonts w:ascii="G마켓 산스 TTF Light" w:eastAsia="G마켓 산스 TTF Light" w:hAnsi="G마켓 산스 TTF Light"/>
        </w:rPr>
        <w:br/>
        <w:t>“1D CNN은 뇌파 신호의 순간적 패턴(스파이크, 주파수 변화 등)을 잘 뽑아주고,</w:t>
      </w:r>
      <w:r w:rsidRPr="006867FB">
        <w:rPr>
          <w:rFonts w:ascii="G마켓 산스 TTF Light" w:eastAsia="G마켓 산스 TTF Light" w:hAnsi="G마켓 산스 TTF Light"/>
        </w:rPr>
        <w:br/>
      </w:r>
      <w:proofErr w:type="spellStart"/>
      <w:r w:rsidRPr="006867FB">
        <w:rPr>
          <w:rFonts w:ascii="G마켓 산스 TTF Light" w:eastAsia="G마켓 산스 TTF Light" w:hAnsi="G마켓 산스 TTF Light"/>
        </w:rPr>
        <w:t>BiLSTM</w:t>
      </w:r>
      <w:proofErr w:type="spellEnd"/>
      <w:r w:rsidRPr="006867FB">
        <w:rPr>
          <w:rFonts w:ascii="G마켓 산스 TTF Light" w:eastAsia="G마켓 산스 TTF Light" w:hAnsi="G마켓 산스 TTF Light"/>
        </w:rPr>
        <w:t xml:space="preserve">은 </w:t>
      </w:r>
      <w:proofErr w:type="spellStart"/>
      <w:r w:rsidRPr="006867FB">
        <w:rPr>
          <w:rFonts w:ascii="G마켓 산스 TTF Light" w:eastAsia="G마켓 산스 TTF Light" w:hAnsi="G마켓 산스 TTF Light"/>
        </w:rPr>
        <w:t>시간축에서</w:t>
      </w:r>
      <w:proofErr w:type="spellEnd"/>
      <w:r w:rsidRPr="006867FB">
        <w:rPr>
          <w:rFonts w:ascii="G마켓 산스 TTF Light" w:eastAsia="G마켓 산스 TTF Light" w:hAnsi="G마켓 산스 TTF Light"/>
        </w:rPr>
        <w:t xml:space="preserve"> 앞뒤 맥락 모두를 이용해서 발작 전후 패턴을 잡는 데 강점이 있습니다.</w:t>
      </w:r>
      <w:r w:rsidRPr="006867FB">
        <w:rPr>
          <w:rFonts w:ascii="G마켓 산스 TTF Light" w:eastAsia="G마켓 산스 TTF Light" w:hAnsi="G마켓 산스 TTF Light"/>
        </w:rPr>
        <w:br/>
        <w:t>둘을 결합하면 공간+시간 정보를 동시에 잘 활용할 수 있습니다.”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507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 xml:space="preserve">Q. 커널 크기, LSTM 은닉 크기 등은 어떻게 </w:t>
      </w:r>
      <w:proofErr w:type="spellStart"/>
      <w:r w:rsidRPr="006867FB">
        <w:rPr>
          <w:rFonts w:ascii="G마켓 산스 TTF Light" w:eastAsia="G마켓 산스 TTF Light" w:hAnsi="G마켓 산스 TTF Light"/>
          <w:b/>
          <w:bCs/>
        </w:rPr>
        <w:t>정했나요</w:t>
      </w:r>
      <w:proofErr w:type="spellEnd"/>
      <w:r w:rsidRPr="006867FB">
        <w:rPr>
          <w:rFonts w:ascii="G마켓 산스 TTF Light" w:eastAsia="G마켓 산스 TTF Light" w:hAnsi="G마켓 산스 TTF Light"/>
          <w:b/>
          <w:bCs/>
        </w:rPr>
        <w:t>?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A.</w:t>
      </w:r>
      <w:r w:rsidRPr="006867FB">
        <w:rPr>
          <w:rFonts w:ascii="G마켓 산스 TTF Light" w:eastAsia="G마켓 산스 TTF Light" w:hAnsi="G마켓 산스 TTF Light"/>
        </w:rPr>
        <w:br/>
        <w:t>“커널 크기는 5, LSTM hidden size는 32로 설정했는데,</w:t>
      </w:r>
      <w:r w:rsidRPr="006867FB">
        <w:rPr>
          <w:rFonts w:ascii="G마켓 산스 TTF Light" w:eastAsia="G마켓 산스 TTF Light" w:hAnsi="G마켓 산스 TTF Light"/>
        </w:rPr>
        <w:br/>
        <w:t xml:space="preserve">이 값들은 여러 실험과 </w:t>
      </w:r>
      <w:proofErr w:type="spellStart"/>
      <w:r w:rsidRPr="006867FB">
        <w:rPr>
          <w:rFonts w:ascii="G마켓 산스 TTF Light" w:eastAsia="G마켓 산스 TTF Light" w:hAnsi="G마켓 산스 TTF Light"/>
        </w:rPr>
        <w:t>튜토리얼</w:t>
      </w:r>
      <w:proofErr w:type="spellEnd"/>
      <w:r w:rsidRPr="006867FB">
        <w:rPr>
          <w:rFonts w:ascii="G마켓 산스 TTF Light" w:eastAsia="G마켓 산스 TTF Light" w:hAnsi="G마켓 산스 TTF Light"/>
        </w:rPr>
        <w:t xml:space="preserve"> 참고를 거쳐</w:t>
      </w:r>
      <w:r w:rsidRPr="006867FB">
        <w:rPr>
          <w:rFonts w:ascii="G마켓 산스 TTF Light" w:eastAsia="G마켓 산스 TTF Light" w:hAnsi="G마켓 산스 TTF Light"/>
        </w:rPr>
        <w:br/>
        <w:t>validation 성능이 가장 잘 나오는 조합으로 골랐습니다.”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508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Q. activation function, optimizer는 뭘 썼나요?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A.</w:t>
      </w:r>
      <w:r w:rsidRPr="006867FB">
        <w:rPr>
          <w:rFonts w:ascii="G마켓 산스 TTF Light" w:eastAsia="G마켓 산스 TTF Light" w:hAnsi="G마켓 산스 TTF Light"/>
        </w:rPr>
        <w:br/>
        <w:t xml:space="preserve">“CNN/LSTM에는 </w:t>
      </w:r>
      <w:proofErr w:type="spellStart"/>
      <w:r w:rsidRPr="006867FB">
        <w:rPr>
          <w:rFonts w:ascii="G마켓 산스 TTF Light" w:eastAsia="G마켓 산스 TTF Light" w:hAnsi="G마켓 산스 TTF Light"/>
        </w:rPr>
        <w:t>ReLU</w:t>
      </w:r>
      <w:proofErr w:type="spellEnd"/>
      <w:r w:rsidRPr="006867FB">
        <w:rPr>
          <w:rFonts w:ascii="G마켓 산스 TTF Light" w:eastAsia="G마켓 산스 TTF Light" w:hAnsi="G마켓 산스 TTF Light"/>
        </w:rPr>
        <w:t xml:space="preserve">, 마지막 </w:t>
      </w:r>
      <w:proofErr w:type="spellStart"/>
      <w:r w:rsidRPr="006867FB">
        <w:rPr>
          <w:rFonts w:ascii="G마켓 산스 TTF Light" w:eastAsia="G마켓 산스 TTF Light" w:hAnsi="G마켓 산스 TTF Light"/>
        </w:rPr>
        <w:t>분류기엔</w:t>
      </w:r>
      <w:proofErr w:type="spellEnd"/>
      <w:r w:rsidRPr="006867FB">
        <w:rPr>
          <w:rFonts w:ascii="G마켓 산스 TTF Light" w:eastAsia="G마켓 산스 TTF Light" w:hAnsi="G마켓 산스 TTF Light"/>
        </w:rPr>
        <w:t xml:space="preserve"> sigmoid,</w:t>
      </w:r>
      <w:r w:rsidRPr="006867FB">
        <w:rPr>
          <w:rFonts w:ascii="G마켓 산스 TTF Light" w:eastAsia="G마켓 산스 TTF Light" w:hAnsi="G마켓 산스 TTF Light"/>
        </w:rPr>
        <w:br/>
        <w:t>optimizer는 Adam을 사용했습니다.”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509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lastRenderedPageBreak/>
        <w:t xml:space="preserve">Q. 다른 </w:t>
      </w:r>
      <w:proofErr w:type="gramStart"/>
      <w:r w:rsidRPr="006867FB">
        <w:rPr>
          <w:rFonts w:ascii="G마켓 산스 TTF Light" w:eastAsia="G마켓 산스 TTF Light" w:hAnsi="G마켓 산스 TTF Light"/>
          <w:b/>
          <w:bCs/>
        </w:rPr>
        <w:t>구조(</w:t>
      </w:r>
      <w:proofErr w:type="gramEnd"/>
      <w:r w:rsidRPr="006867FB">
        <w:rPr>
          <w:rFonts w:ascii="G마켓 산스 TTF Light" w:eastAsia="G마켓 산스 TTF Light" w:hAnsi="G마켓 산스 TTF Light"/>
          <w:b/>
          <w:bCs/>
        </w:rPr>
        <w:t xml:space="preserve">GNN, 2D-CNN, Transformer 등)는 </w:t>
      </w:r>
      <w:proofErr w:type="spellStart"/>
      <w:r w:rsidRPr="006867FB">
        <w:rPr>
          <w:rFonts w:ascii="G마켓 산스 TTF Light" w:eastAsia="G마켓 산스 TTF Light" w:hAnsi="G마켓 산스 TTF Light"/>
          <w:b/>
          <w:bCs/>
        </w:rPr>
        <w:t>시도했나요</w:t>
      </w:r>
      <w:proofErr w:type="spellEnd"/>
      <w:r w:rsidRPr="006867FB">
        <w:rPr>
          <w:rFonts w:ascii="G마켓 산스 TTF Light" w:eastAsia="G마켓 산스 TTF Light" w:hAnsi="G마켓 산스 TTF Light"/>
          <w:b/>
          <w:bCs/>
        </w:rPr>
        <w:t>?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A.</w:t>
      </w:r>
      <w:r w:rsidRPr="006867FB">
        <w:rPr>
          <w:rFonts w:ascii="G마켓 산스 TTF Light" w:eastAsia="G마켓 산스 TTF Light" w:hAnsi="G마켓 산스 TTF Light"/>
        </w:rPr>
        <w:br/>
        <w:t>“시간/리소스 한계로 직접 실험은 못 했지만,</w:t>
      </w:r>
      <w:r w:rsidRPr="006867FB">
        <w:rPr>
          <w:rFonts w:ascii="G마켓 산스 TTF Light" w:eastAsia="G마켓 산스 TTF Light" w:hAnsi="G마켓 산스 TTF Light"/>
        </w:rPr>
        <w:br/>
        <w:t>2D-CNN(공간 구조 활용), Transformer(장기 의존성/attention),</w:t>
      </w:r>
      <w:r w:rsidRPr="006867FB">
        <w:rPr>
          <w:rFonts w:ascii="G마켓 산스 TTF Light" w:eastAsia="G마켓 산스 TTF Light" w:hAnsi="G마켓 산스 TTF Light"/>
        </w:rPr>
        <w:br/>
        <w:t>GNN(채널 연결 구조 활용) 등도 충분히 시도해볼 가치가 있다고 생각합니다.</w:t>
      </w:r>
      <w:r w:rsidRPr="006867FB">
        <w:rPr>
          <w:rFonts w:ascii="G마켓 산스 TTF Light" w:eastAsia="G마켓 산스 TTF Light" w:hAnsi="G마켓 산스 TTF Light"/>
        </w:rPr>
        <w:br/>
        <w:t>후속 연구로 계획 중입니다.”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510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 xml:space="preserve">Q. Dropout, </w:t>
      </w:r>
      <w:proofErr w:type="spellStart"/>
      <w:r w:rsidRPr="006867FB">
        <w:rPr>
          <w:rFonts w:ascii="G마켓 산스 TTF Light" w:eastAsia="G마켓 산스 TTF Light" w:hAnsi="G마켓 산스 TTF Light"/>
          <w:b/>
          <w:bCs/>
        </w:rPr>
        <w:t>BatchNorm</w:t>
      </w:r>
      <w:proofErr w:type="spellEnd"/>
      <w:r w:rsidRPr="006867FB">
        <w:rPr>
          <w:rFonts w:ascii="G마켓 산스 TTF Light" w:eastAsia="G마켓 산스 TTF Light" w:hAnsi="G마켓 산스 TTF Light"/>
          <w:b/>
          <w:bCs/>
        </w:rPr>
        <w:t xml:space="preserve"> 등 regularization 썼나요?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A.</w:t>
      </w:r>
      <w:r w:rsidRPr="006867FB">
        <w:rPr>
          <w:rFonts w:ascii="G마켓 산스 TTF Light" w:eastAsia="G마켓 산스 TTF Light" w:hAnsi="G마켓 산스 TTF Light"/>
        </w:rPr>
        <w:br/>
        <w:t>“</w:t>
      </w:r>
      <w:proofErr w:type="spellStart"/>
      <w:r w:rsidRPr="006867FB">
        <w:rPr>
          <w:rFonts w:ascii="G마켓 산스 TTF Light" w:eastAsia="G마켓 산스 TTF Light" w:hAnsi="G마켓 산스 TTF Light"/>
        </w:rPr>
        <w:t>BatchNorm</w:t>
      </w:r>
      <w:proofErr w:type="spellEnd"/>
      <w:r w:rsidRPr="006867FB">
        <w:rPr>
          <w:rFonts w:ascii="G마켓 산스 TTF Light" w:eastAsia="G마켓 산스 TTF Light" w:hAnsi="G마켓 산스 TTF Light"/>
        </w:rPr>
        <w:t>은 기본적으로 적용했고,</w:t>
      </w:r>
      <w:r w:rsidRPr="006867FB">
        <w:rPr>
          <w:rFonts w:ascii="G마켓 산스 TTF Light" w:eastAsia="G마켓 산스 TTF Light" w:hAnsi="G마켓 산스 TTF Light"/>
        </w:rPr>
        <w:br/>
        <w:t>Dropout은 실험해보니 성능 변화가 크지 않아 최종 모델에선 뺐습니다.”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511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 xml:space="preserve">Q. 모델 </w:t>
      </w:r>
      <w:proofErr w:type="spellStart"/>
      <w:proofErr w:type="gramStart"/>
      <w:r w:rsidRPr="006867FB">
        <w:rPr>
          <w:rFonts w:ascii="G마켓 산스 TTF Light" w:eastAsia="G마켓 산스 TTF Light" w:hAnsi="G마켓 산스 TTF Light"/>
          <w:b/>
          <w:bCs/>
        </w:rPr>
        <w:t>파라미터</w:t>
      </w:r>
      <w:proofErr w:type="spellEnd"/>
      <w:r w:rsidRPr="006867FB">
        <w:rPr>
          <w:rFonts w:ascii="G마켓 산스 TTF Light" w:eastAsia="G마켓 산스 TTF Light" w:hAnsi="G마켓 산스 TTF Light"/>
          <w:b/>
          <w:bCs/>
        </w:rPr>
        <w:t>(</w:t>
      </w:r>
      <w:proofErr w:type="gramEnd"/>
      <w:r w:rsidRPr="006867FB">
        <w:rPr>
          <w:rFonts w:ascii="G마켓 산스 TTF Light" w:eastAsia="G마켓 산스 TTF Light" w:hAnsi="G마켓 산스 TTF Light"/>
          <w:b/>
          <w:bCs/>
        </w:rPr>
        <w:t>가중치 수)는 총 몇 개인가요?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A.</w:t>
      </w:r>
      <w:r w:rsidRPr="006867FB">
        <w:rPr>
          <w:rFonts w:ascii="G마켓 산스 TTF Light" w:eastAsia="G마켓 산스 TTF Light" w:hAnsi="G마켓 산스 TTF Light"/>
        </w:rPr>
        <w:br/>
        <w:t xml:space="preserve">“정확한 수치는 </w:t>
      </w:r>
      <w:proofErr w:type="spellStart"/>
      <w:r w:rsidRPr="006867FB">
        <w:rPr>
          <w:rFonts w:ascii="G마켓 산스 TTF Light" w:eastAsia="G마켓 산스 TTF Light" w:hAnsi="G마켓 산스 TTF Light"/>
        </w:rPr>
        <w:t>model.summary</w:t>
      </w:r>
      <w:proofErr w:type="spellEnd"/>
      <w:r w:rsidRPr="006867FB">
        <w:rPr>
          <w:rFonts w:ascii="G마켓 산스 TTF Light" w:eastAsia="G마켓 산스 TTF Light" w:hAnsi="G마켓 산스 TTF Light"/>
        </w:rPr>
        <w:t>()로 확인할 수 있는데,</w:t>
      </w:r>
      <w:r w:rsidRPr="006867FB">
        <w:rPr>
          <w:rFonts w:ascii="G마켓 산스 TTF Light" w:eastAsia="G마켓 산스 TTF Light" w:hAnsi="G마켓 산스 TTF Light"/>
        </w:rPr>
        <w:br/>
        <w:t xml:space="preserve">CNN, </w:t>
      </w:r>
      <w:proofErr w:type="spellStart"/>
      <w:r w:rsidRPr="006867FB">
        <w:rPr>
          <w:rFonts w:ascii="G마켓 산스 TTF Light" w:eastAsia="G마켓 산스 TTF Light" w:hAnsi="G마켓 산스 TTF Light"/>
        </w:rPr>
        <w:t>BiLSTM</w:t>
      </w:r>
      <w:proofErr w:type="spellEnd"/>
      <w:r w:rsidRPr="006867FB">
        <w:rPr>
          <w:rFonts w:ascii="G마켓 산스 TTF Light" w:eastAsia="G마켓 산스 TTF Light" w:hAnsi="G마켓 산스 TTF Light"/>
        </w:rPr>
        <w:t>, FC를 합쳐 대략 수만~수십만 개 단위입니다.</w:t>
      </w:r>
      <w:r w:rsidRPr="006867FB">
        <w:rPr>
          <w:rFonts w:ascii="G마켓 산스 TTF Light" w:eastAsia="G마켓 산스 TTF Light" w:hAnsi="G마켓 산스 TTF Light"/>
        </w:rPr>
        <w:br/>
        <w:t>최종 발표 때 실제 값으로 말씀드릴 수 있습니다.”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512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Q. 모델 사이즈/</w:t>
      </w:r>
      <w:proofErr w:type="spellStart"/>
      <w:r w:rsidRPr="006867FB">
        <w:rPr>
          <w:rFonts w:ascii="G마켓 산스 TTF Light" w:eastAsia="G마켓 산스 TTF Light" w:hAnsi="G마켓 산스 TTF Light"/>
          <w:b/>
          <w:bCs/>
        </w:rPr>
        <w:t>연산량</w:t>
      </w:r>
      <w:proofErr w:type="spellEnd"/>
      <w:r w:rsidRPr="006867FB">
        <w:rPr>
          <w:rFonts w:ascii="G마켓 산스 TTF Light" w:eastAsia="G마켓 산스 TTF Light" w:hAnsi="G마켓 산스 TTF Light"/>
          <w:b/>
          <w:bCs/>
        </w:rPr>
        <w:t>/</w:t>
      </w:r>
      <w:proofErr w:type="spellStart"/>
      <w:proofErr w:type="gramStart"/>
      <w:r w:rsidRPr="006867FB">
        <w:rPr>
          <w:rFonts w:ascii="G마켓 산스 TTF Light" w:eastAsia="G마켓 산스 TTF Light" w:hAnsi="G마켓 산스 TTF Light"/>
          <w:b/>
          <w:bCs/>
        </w:rPr>
        <w:t>실행속도</w:t>
      </w:r>
      <w:proofErr w:type="spellEnd"/>
      <w:r w:rsidRPr="006867FB">
        <w:rPr>
          <w:rFonts w:ascii="G마켓 산스 TTF Light" w:eastAsia="G마켓 산스 TTF Light" w:hAnsi="G마켓 산스 TTF Light"/>
          <w:b/>
          <w:bCs/>
        </w:rPr>
        <w:t>(</w:t>
      </w:r>
      <w:proofErr w:type="gramEnd"/>
      <w:r w:rsidRPr="006867FB">
        <w:rPr>
          <w:rFonts w:ascii="G마켓 산스 TTF Light" w:eastAsia="G마켓 산스 TTF Light" w:hAnsi="G마켓 산스 TTF Light"/>
          <w:b/>
          <w:bCs/>
        </w:rPr>
        <w:t xml:space="preserve">실시간 </w:t>
      </w:r>
      <w:proofErr w:type="spellStart"/>
      <w:r w:rsidRPr="006867FB">
        <w:rPr>
          <w:rFonts w:ascii="G마켓 산스 TTF Light" w:eastAsia="G마켓 산스 TTF Light" w:hAnsi="G마켓 산스 TTF Light"/>
          <w:b/>
          <w:bCs/>
        </w:rPr>
        <w:t>구현시</w:t>
      </w:r>
      <w:proofErr w:type="spellEnd"/>
      <w:r w:rsidRPr="006867FB">
        <w:rPr>
          <w:rFonts w:ascii="G마켓 산스 TTF Light" w:eastAsia="G마켓 산스 TTF Light" w:hAnsi="G마켓 산스 TTF Light"/>
          <w:b/>
          <w:bCs/>
        </w:rPr>
        <w:t>)는 어느 정도인가요?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A.</w:t>
      </w:r>
      <w:r w:rsidRPr="006867FB">
        <w:rPr>
          <w:rFonts w:ascii="G마켓 산스 TTF Light" w:eastAsia="G마켓 산스 TTF Light" w:hAnsi="G마켓 산스 TTF Light"/>
        </w:rPr>
        <w:br/>
        <w:t>“모델이 비교적 경량이라,</w:t>
      </w:r>
      <w:r w:rsidRPr="006867FB">
        <w:rPr>
          <w:rFonts w:ascii="G마켓 산스 TTF Light" w:eastAsia="G마켓 산스 TTF Light" w:hAnsi="G마켓 산스 TTF Light"/>
        </w:rPr>
        <w:br/>
        <w:t>실제 테스트 기준 1초 미만의 예측 latency로 실시간 예측이 가능했습니다.</w:t>
      </w:r>
      <w:r w:rsidRPr="006867FB">
        <w:rPr>
          <w:rFonts w:ascii="G마켓 산스 TTF Light" w:eastAsia="G마켓 산스 TTF Light" w:hAnsi="G마켓 산스 TTF Light"/>
        </w:rPr>
        <w:br/>
        <w:t xml:space="preserve">추후 디바이스 </w:t>
      </w:r>
      <w:proofErr w:type="spellStart"/>
      <w:r w:rsidRPr="006867FB">
        <w:rPr>
          <w:rFonts w:ascii="G마켓 산스 TTF Light" w:eastAsia="G마켓 산스 TTF Light" w:hAnsi="G마켓 산스 TTF Light"/>
        </w:rPr>
        <w:t>연동시</w:t>
      </w:r>
      <w:proofErr w:type="spellEnd"/>
      <w:r w:rsidRPr="006867FB">
        <w:rPr>
          <w:rFonts w:ascii="G마켓 산스 TTF Light" w:eastAsia="G마켓 산스 TTF Light" w:hAnsi="G마켓 산스 TTF Light"/>
        </w:rPr>
        <w:t xml:space="preserve"> 모델 경량화(quantization 등)로 속도를 더 높일 수 있습니다.”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513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Q. 앙상블 적용할 생각은 있었나요?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A.</w:t>
      </w:r>
      <w:r w:rsidRPr="006867FB">
        <w:rPr>
          <w:rFonts w:ascii="G마켓 산스 TTF Light" w:eastAsia="G마켓 산스 TTF Light" w:hAnsi="G마켓 산스 TTF Light"/>
        </w:rPr>
        <w:br/>
        <w:t xml:space="preserve">“fold별 모델을 </w:t>
      </w:r>
      <w:proofErr w:type="spellStart"/>
      <w:r w:rsidRPr="006867FB">
        <w:rPr>
          <w:rFonts w:ascii="G마켓 산스 TTF Light" w:eastAsia="G마켓 산스 TTF Light" w:hAnsi="G마켓 산스 TTF Light"/>
        </w:rPr>
        <w:t>앙상블하면</w:t>
      </w:r>
      <w:proofErr w:type="spellEnd"/>
      <w:r w:rsidRPr="006867FB">
        <w:rPr>
          <w:rFonts w:ascii="G마켓 산스 TTF Light" w:eastAsia="G마켓 산스 TTF Light" w:hAnsi="G마켓 산스 TTF Light"/>
        </w:rPr>
        <w:t xml:space="preserve"> 성능이 조금 오를 수 있지만,</w:t>
      </w:r>
      <w:r w:rsidRPr="006867FB">
        <w:rPr>
          <w:rFonts w:ascii="G마켓 산스 TTF Light" w:eastAsia="G마켓 산스 TTF Light" w:hAnsi="G마켓 산스 TTF Light"/>
        </w:rPr>
        <w:br/>
        <w:t>실시간 디바이스/임상 현장에선 속도, 메모리 문제로 단일 모델이 더 적합하다고 판단했습니다.</w:t>
      </w:r>
      <w:r w:rsidRPr="006867FB">
        <w:rPr>
          <w:rFonts w:ascii="G마켓 산스 TTF Light" w:eastAsia="G마켓 산스 TTF Light" w:hAnsi="G마켓 산스 TTF Light"/>
        </w:rPr>
        <w:br/>
        <w:t>하지만 연구 목적이라면 앙상블도 고려 가능합니다.”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514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4. 학습/실험/평가지표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Q. 평가에 어떤 지표를 썼고, 각각 의미는?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A.</w:t>
      </w:r>
      <w:r w:rsidRPr="006867FB">
        <w:rPr>
          <w:rFonts w:ascii="G마켓 산스 TTF Light" w:eastAsia="G마켓 산스 TTF Light" w:hAnsi="G마켓 산스 TTF Light"/>
        </w:rPr>
        <w:br/>
        <w:t>“정확도(accuracy), F1-score, AUC, Precision, Recall,</w:t>
      </w:r>
      <w:r w:rsidRPr="006867FB">
        <w:rPr>
          <w:rFonts w:ascii="G마켓 산스 TTF Light" w:eastAsia="G마켓 산스 TTF Light" w:hAnsi="G마켓 산스 TTF Light"/>
        </w:rPr>
        <w:br/>
      </w:r>
      <w:r w:rsidRPr="006867FB">
        <w:rPr>
          <w:rFonts w:ascii="G마켓 산스 TTF Light" w:eastAsia="G마켓 산스 TTF Light" w:hAnsi="G마켓 산스 TTF Light"/>
        </w:rPr>
        <w:lastRenderedPageBreak/>
        <w:t>그리고 Confusion Matrix(</w:t>
      </w:r>
      <w:proofErr w:type="spellStart"/>
      <w:r w:rsidRPr="006867FB">
        <w:rPr>
          <w:rFonts w:ascii="G마켓 산스 TTF Light" w:eastAsia="G마켓 산스 TTF Light" w:hAnsi="G마켓 산스 TTF Light"/>
        </w:rPr>
        <w:t>혼동행렬</w:t>
      </w:r>
      <w:proofErr w:type="spellEnd"/>
      <w:r w:rsidRPr="006867FB">
        <w:rPr>
          <w:rFonts w:ascii="G마켓 산스 TTF Light" w:eastAsia="G마켓 산스 TTF Light" w:hAnsi="G마켓 산스 TTF Light"/>
        </w:rPr>
        <w:t>)을 모두 봤습니다.</w:t>
      </w:r>
      <w:r w:rsidRPr="006867FB">
        <w:rPr>
          <w:rFonts w:ascii="G마켓 산스 TTF Light" w:eastAsia="G마켓 산스 TTF Light" w:hAnsi="G마켓 산스 TTF Light"/>
        </w:rPr>
        <w:br/>
        <w:t>특히 F1-score, Recall은 발작을 놓치면 치명적인 임상 특성상 더 중요하다고 생각합니다.”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515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Q. F1-score, AUC, 정확도, 각각 언제 중요한가요?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A.</w:t>
      </w:r>
      <w:r w:rsidRPr="006867FB">
        <w:rPr>
          <w:rFonts w:ascii="G마켓 산스 TTF Light" w:eastAsia="G마켓 산스 TTF Light" w:hAnsi="G마켓 산스 TTF Light"/>
        </w:rPr>
        <w:br/>
        <w:t>“정확도는 전체 평균 성능을 직관적으로 보지만,</w:t>
      </w:r>
      <w:r w:rsidRPr="006867FB">
        <w:rPr>
          <w:rFonts w:ascii="G마켓 산스 TTF Light" w:eastAsia="G마켓 산스 TTF Light" w:hAnsi="G마켓 산스 TTF Light"/>
        </w:rPr>
        <w:br/>
        <w:t>불균형 데이터에선 F1-score가 진짜 발작 탐지 성능을 잘 보여줍니다.</w:t>
      </w:r>
      <w:r w:rsidRPr="006867FB">
        <w:rPr>
          <w:rFonts w:ascii="G마켓 산스 TTF Light" w:eastAsia="G마켓 산스 TTF Light" w:hAnsi="G마켓 산스 TTF Light"/>
        </w:rPr>
        <w:br/>
        <w:t>AUC는 threshold와 관계없이 모델의 전체 구별 능력을 봅니다.”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516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 xml:space="preserve">Q. Confusion Matrix 해석, </w:t>
      </w:r>
      <w:proofErr w:type="gramStart"/>
      <w:r w:rsidRPr="006867FB">
        <w:rPr>
          <w:rFonts w:ascii="G마켓 산스 TTF Light" w:eastAsia="G마켓 산스 TTF Light" w:hAnsi="G마켓 산스 TTF Light"/>
          <w:b/>
          <w:bCs/>
        </w:rPr>
        <w:t>FN(</w:t>
      </w:r>
      <w:proofErr w:type="gramEnd"/>
      <w:r w:rsidRPr="006867FB">
        <w:rPr>
          <w:rFonts w:ascii="G마켓 산스 TTF Light" w:eastAsia="G마켓 산스 TTF Light" w:hAnsi="G마켓 산스 TTF Light"/>
          <w:b/>
          <w:bCs/>
        </w:rPr>
        <w:t>발작 놓침) 줄이는 게 중요한 이유?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A.</w:t>
      </w:r>
      <w:r w:rsidRPr="006867FB">
        <w:rPr>
          <w:rFonts w:ascii="G마켓 산스 TTF Light" w:eastAsia="G마켓 산스 TTF Light" w:hAnsi="G마켓 산스 TTF Light"/>
        </w:rPr>
        <w:br/>
        <w:t>“FN(발작인데 못 잡은 케이스)을 줄이는 게</w:t>
      </w:r>
      <w:r w:rsidRPr="006867FB">
        <w:rPr>
          <w:rFonts w:ascii="G마켓 산스 TTF Light" w:eastAsia="G마켓 산스 TTF Light" w:hAnsi="G마켓 산스 TTF Light"/>
        </w:rPr>
        <w:br/>
        <w:t>환자 안전 입장에서 가장 중요합니다.</w:t>
      </w:r>
      <w:r w:rsidRPr="006867FB">
        <w:rPr>
          <w:rFonts w:ascii="G마켓 산스 TTF Light" w:eastAsia="G마켓 산스 TTF Light" w:hAnsi="G마켓 산스 TTF Light"/>
        </w:rPr>
        <w:br/>
        <w:t>모델이 FP(가짜 경보)는 어느 정도 허용되지만,</w:t>
      </w:r>
      <w:r w:rsidRPr="006867FB">
        <w:rPr>
          <w:rFonts w:ascii="G마켓 산스 TTF Light" w:eastAsia="G마켓 산스 TTF Light" w:hAnsi="G마켓 산스 TTF Light"/>
        </w:rPr>
        <w:br/>
        <w:t>실제 발작을 놓치면 임상적으로 위험할 수 있기 때문입니다.”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517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Q. 최종 실험 결과는?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A.</w:t>
      </w:r>
      <w:r w:rsidRPr="006867FB">
        <w:rPr>
          <w:rFonts w:ascii="G마켓 산스 TTF Light" w:eastAsia="G마켓 산스 TTF Light" w:hAnsi="G마켓 산스 TTF Light"/>
        </w:rPr>
        <w:br/>
        <w:t>“fold 평균 기준 정확도 약 63%, F1-score 약 0.47, AUC 약 0.65 정도가 나왔습니다.</w:t>
      </w:r>
      <w:r w:rsidRPr="006867FB">
        <w:rPr>
          <w:rFonts w:ascii="G마켓 산스 TTF Light" w:eastAsia="G마켓 산스 TTF Light" w:hAnsi="G마켓 산스 TTF Light"/>
        </w:rPr>
        <w:br/>
        <w:t xml:space="preserve">비록 높진 않지만, </w:t>
      </w:r>
      <w:proofErr w:type="spellStart"/>
      <w:r w:rsidRPr="006867FB">
        <w:rPr>
          <w:rFonts w:ascii="G마켓 산스 TTF Light" w:eastAsia="G마켓 산스 TTF Light" w:hAnsi="G마켓 산스 TTF Light"/>
        </w:rPr>
        <w:t>환자별</w:t>
      </w:r>
      <w:proofErr w:type="spellEnd"/>
      <w:r w:rsidRPr="006867FB">
        <w:rPr>
          <w:rFonts w:ascii="G마켓 산스 TTF Light" w:eastAsia="G마켓 산스 TTF Light" w:hAnsi="G마켓 산스 TTF Light"/>
        </w:rPr>
        <w:t xml:space="preserve"> 데이터 분리/불균형 상황에서 baseline은 달성했다고 평가합니다.”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518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Q. fold별 환자 분리, data leakage 없었나?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A.</w:t>
      </w:r>
      <w:r w:rsidRPr="006867FB">
        <w:rPr>
          <w:rFonts w:ascii="G마켓 산스 TTF Light" w:eastAsia="G마켓 산스 TTF Light" w:hAnsi="G마켓 산스 TTF Light"/>
        </w:rPr>
        <w:br/>
        <w:t>“환자 ID 기준으로 fold를 나누고,</w:t>
      </w:r>
      <w:r w:rsidRPr="006867FB">
        <w:rPr>
          <w:rFonts w:ascii="G마켓 산스 TTF Light" w:eastAsia="G마켓 산스 TTF Light" w:hAnsi="G마켓 산스 TTF Light"/>
        </w:rPr>
        <w:br/>
        <w:t>각 fold의 test셋에는 train에서 한 번도 본 적 없는 환자만 들어가게 엄격하게 분리했습니다.</w:t>
      </w:r>
      <w:r w:rsidRPr="006867FB">
        <w:rPr>
          <w:rFonts w:ascii="G마켓 산스 TTF Light" w:eastAsia="G마켓 산스 TTF Light" w:hAnsi="G마켓 산스 TTF Light"/>
        </w:rPr>
        <w:br/>
        <w:t>코드로도 자동 체크해서 data leakage를 최대한 방지했습니다.”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519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Q. 실험 중 실패/시행착오 경험은?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A.</w:t>
      </w:r>
      <w:r w:rsidRPr="006867FB">
        <w:rPr>
          <w:rFonts w:ascii="G마켓 산스 TTF Light" w:eastAsia="G마켓 산스 TTF Light" w:hAnsi="G마켓 산스 TTF Light"/>
        </w:rPr>
        <w:br/>
        <w:t>“데이터 shape, tensor 차원 오류,</w:t>
      </w:r>
      <w:r w:rsidRPr="006867FB">
        <w:rPr>
          <w:rFonts w:ascii="G마켓 산스 TTF Light" w:eastAsia="G마켓 산스 TTF Light" w:hAnsi="G마켓 산스 TTF Light"/>
        </w:rPr>
        <w:br/>
        <w:t>fold 분할 index 실수,</w:t>
      </w:r>
      <w:r w:rsidRPr="006867FB">
        <w:rPr>
          <w:rFonts w:ascii="G마켓 산스 TTF Light" w:eastAsia="G마켓 산스 TTF Light" w:hAnsi="G마켓 산스 TTF Light"/>
        </w:rPr>
        <w:br/>
        <w:t>평가지표 계산 실수 등이 반복됐습니다.</w:t>
      </w:r>
      <w:r w:rsidRPr="006867FB">
        <w:rPr>
          <w:rFonts w:ascii="G마켓 산스 TTF Light" w:eastAsia="G마켓 산스 TTF Light" w:hAnsi="G마켓 산스 TTF Light"/>
        </w:rPr>
        <w:br/>
        <w:t>특히 처음에는 accuracy만 보고 F1/Recall을 놓쳐서,</w:t>
      </w:r>
      <w:r w:rsidRPr="006867FB">
        <w:rPr>
          <w:rFonts w:ascii="G마켓 산스 TTF Light" w:eastAsia="G마켓 산스 TTF Light" w:hAnsi="G마켓 산스 TTF Light"/>
        </w:rPr>
        <w:br/>
        <w:t>교수님 피드백 후에 다양한 지표를 더 신경 쓰게 됐습니다.”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lastRenderedPageBreak/>
        <w:pict>
          <v:rect id="_x0000_i3520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Q. 실험결과가 기대보다 낮게 나오면 원인은?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A.</w:t>
      </w:r>
      <w:r w:rsidRPr="006867FB">
        <w:rPr>
          <w:rFonts w:ascii="G마켓 산스 TTF Light" w:eastAsia="G마켓 산스 TTF Light" w:hAnsi="G마켓 산스 TTF Light"/>
        </w:rPr>
        <w:br/>
        <w:t>“발작 데이터가 적어서 모델이 충분히 일반화되지 못한 점,</w:t>
      </w:r>
      <w:r w:rsidRPr="006867FB">
        <w:rPr>
          <w:rFonts w:ascii="G마켓 산스 TTF Light" w:eastAsia="G마켓 산스 TTF Light" w:hAnsi="G마켓 산스 TTF Light"/>
        </w:rPr>
        <w:br/>
      </w:r>
      <w:proofErr w:type="spellStart"/>
      <w:r w:rsidRPr="006867FB">
        <w:rPr>
          <w:rFonts w:ascii="G마켓 산스 TTF Light" w:eastAsia="G마켓 산스 TTF Light" w:hAnsi="G마켓 산스 TTF Light"/>
        </w:rPr>
        <w:t>환자별</w:t>
      </w:r>
      <w:proofErr w:type="spellEnd"/>
      <w:r w:rsidRPr="006867FB">
        <w:rPr>
          <w:rFonts w:ascii="G마켓 산스 TTF Light" w:eastAsia="G마켓 산스 TTF Light" w:hAnsi="G마켓 산스 TTF Light"/>
        </w:rPr>
        <w:t xml:space="preserve"> 패턴 차이가 심한 점,</w:t>
      </w:r>
      <w:r w:rsidRPr="006867FB">
        <w:rPr>
          <w:rFonts w:ascii="G마켓 산스 TTF Light" w:eastAsia="G마켓 산스 TTF Light" w:hAnsi="G마켓 산스 TTF Light"/>
        </w:rPr>
        <w:br/>
        <w:t>데이터 불균형,</w:t>
      </w:r>
      <w:r w:rsidRPr="006867FB">
        <w:rPr>
          <w:rFonts w:ascii="G마켓 산스 TTF Light" w:eastAsia="G마켓 산스 TTF Light" w:hAnsi="G마켓 산스 TTF Light"/>
        </w:rPr>
        <w:br/>
        <w:t>혹은 모델 구조의 한계 등이 복합적으로 작용했다고 생각합니다.”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521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5. 어려움/한계/개선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Q. 프로젝트에서 가장 어려웠던 점은?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A.</w:t>
      </w:r>
      <w:r w:rsidRPr="006867FB">
        <w:rPr>
          <w:rFonts w:ascii="G마켓 산스 TTF Light" w:eastAsia="G마켓 산스 TTF Light" w:hAnsi="G마켓 산스 TTF Light"/>
        </w:rPr>
        <w:br/>
        <w:t xml:space="preserve">“데이터 불균형, </w:t>
      </w:r>
      <w:proofErr w:type="spellStart"/>
      <w:r w:rsidRPr="006867FB">
        <w:rPr>
          <w:rFonts w:ascii="G마켓 산스 TTF Light" w:eastAsia="G마켓 산스 TTF Light" w:hAnsi="G마켓 산스 TTF Light"/>
        </w:rPr>
        <w:t>환자별</w:t>
      </w:r>
      <w:proofErr w:type="spellEnd"/>
      <w:r w:rsidRPr="006867FB">
        <w:rPr>
          <w:rFonts w:ascii="G마켓 산스 TTF Light" w:eastAsia="G마켓 산스 TTF Light" w:hAnsi="G마켓 산스 TTF Light"/>
        </w:rPr>
        <w:t xml:space="preserve"> 편차,</w:t>
      </w:r>
      <w:r w:rsidRPr="006867FB">
        <w:rPr>
          <w:rFonts w:ascii="G마켓 산스 TTF Light" w:eastAsia="G마켓 산스 TTF Light" w:hAnsi="G마켓 산스 TTF Light"/>
        </w:rPr>
        <w:br/>
        <w:t>실제 실험 중 데이터 shape 오류 등</w:t>
      </w:r>
      <w:r w:rsidRPr="006867FB">
        <w:rPr>
          <w:rFonts w:ascii="G마켓 산스 TTF Light" w:eastAsia="G마켓 산스 TTF Light" w:hAnsi="G마켓 산스 TTF Light"/>
        </w:rPr>
        <w:br/>
        <w:t>사소해 보이지만 치명적인 문제를 반복적으로 겪었습니다.</w:t>
      </w:r>
      <w:r w:rsidRPr="006867FB">
        <w:rPr>
          <w:rFonts w:ascii="G마켓 산스 TTF Light" w:eastAsia="G마켓 산스 TTF Light" w:hAnsi="G마켓 산스 TTF Light"/>
        </w:rPr>
        <w:br/>
        <w:t>특히 fold별 분리, 실시간 예측 코딩 중 shape mismatch로 시행착오를 많이 겪었습니다.”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522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Q. 앞으로 개선/추가 실험이 필요하다면?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A.</w:t>
      </w:r>
      <w:r w:rsidRPr="006867FB">
        <w:rPr>
          <w:rFonts w:ascii="G마켓 산스 TTF Light" w:eastAsia="G마켓 산스 TTF Light" w:hAnsi="G마켓 산스 TTF Light"/>
        </w:rPr>
        <w:br/>
        <w:t>“Noise robust 모델, 데이터 증강,</w:t>
      </w:r>
      <w:r w:rsidRPr="006867FB">
        <w:rPr>
          <w:rFonts w:ascii="G마켓 산스 TTF Light" w:eastAsia="G마켓 산스 TTF Light" w:hAnsi="G마켓 산스 TTF Light"/>
        </w:rPr>
        <w:br/>
      </w:r>
      <w:proofErr w:type="spellStart"/>
      <w:r w:rsidRPr="006867FB">
        <w:rPr>
          <w:rFonts w:ascii="G마켓 산스 TTF Light" w:eastAsia="G마켓 산스 TTF Light" w:hAnsi="G마켓 산스 TTF Light"/>
        </w:rPr>
        <w:t>환자별</w:t>
      </w:r>
      <w:proofErr w:type="spellEnd"/>
      <w:r w:rsidRPr="006867FB">
        <w:rPr>
          <w:rFonts w:ascii="G마켓 산스 TTF Light" w:eastAsia="G마켓 산스 TTF Light" w:hAnsi="G마켓 산스 TTF Light"/>
        </w:rPr>
        <w:t xml:space="preserve"> 맞춤형 transfer learning,</w:t>
      </w:r>
      <w:r w:rsidRPr="006867FB">
        <w:rPr>
          <w:rFonts w:ascii="G마켓 산스 TTF Light" w:eastAsia="G마켓 산스 TTF Light" w:hAnsi="G마켓 산스 TTF Light"/>
        </w:rPr>
        <w:br/>
        <w:t>실제 디바이스 연동/실시간 실험,</w:t>
      </w:r>
      <w:r w:rsidRPr="006867FB">
        <w:rPr>
          <w:rFonts w:ascii="G마켓 산스 TTF Light" w:eastAsia="G마켓 산스 TTF Light" w:hAnsi="G마켓 산스 TTF Light"/>
        </w:rPr>
        <w:br/>
        <w:t>다른 모델 구조(Transformer 등) 적용,</w:t>
      </w:r>
      <w:r w:rsidRPr="006867FB">
        <w:rPr>
          <w:rFonts w:ascii="G마켓 산스 TTF Light" w:eastAsia="G마켓 산스 TTF Light" w:hAnsi="G마켓 산스 TTF Light"/>
        </w:rPr>
        <w:br/>
        <w:t>그리고 실제 임상환경에서 테스트까지 계획하고 있습니다.”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523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Q. 실시간 디바이스에 적용하려면 어떤 점이 보완되어야 하나요?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A.</w:t>
      </w:r>
      <w:r w:rsidRPr="006867FB">
        <w:rPr>
          <w:rFonts w:ascii="G마켓 산스 TTF Light" w:eastAsia="G마켓 산스 TTF Light" w:hAnsi="G마켓 산스 TTF Light"/>
        </w:rPr>
        <w:br/>
        <w:t>“노이즈에 강한 전처리,</w:t>
      </w:r>
      <w:r w:rsidRPr="006867FB">
        <w:rPr>
          <w:rFonts w:ascii="G마켓 산스 TTF Light" w:eastAsia="G마켓 산스 TTF Light" w:hAnsi="G마켓 산스 TTF Light"/>
        </w:rPr>
        <w:br/>
        <w:t>모델 경량화,</w:t>
      </w:r>
      <w:r w:rsidRPr="006867FB">
        <w:rPr>
          <w:rFonts w:ascii="G마켓 산스 TTF Light" w:eastAsia="G마켓 산스 TTF Light" w:hAnsi="G마켓 산스 TTF Light"/>
        </w:rPr>
        <w:br/>
      </w:r>
      <w:proofErr w:type="spellStart"/>
      <w:r w:rsidRPr="006867FB">
        <w:rPr>
          <w:rFonts w:ascii="G마켓 산스 TTF Light" w:eastAsia="G마켓 산스 TTF Light" w:hAnsi="G마켓 산스 TTF Light"/>
        </w:rPr>
        <w:t>환자별</w:t>
      </w:r>
      <w:proofErr w:type="spellEnd"/>
      <w:r w:rsidRPr="006867FB">
        <w:rPr>
          <w:rFonts w:ascii="G마켓 산스 TTF Light" w:eastAsia="G마켓 산스 TTF Light" w:hAnsi="G마켓 산스 TTF Light"/>
        </w:rPr>
        <w:t xml:space="preserve"> 개인화 모델,</w:t>
      </w:r>
      <w:r w:rsidRPr="006867FB">
        <w:rPr>
          <w:rFonts w:ascii="G마켓 산스 TTF Light" w:eastAsia="G마켓 산스 TTF Light" w:hAnsi="G마켓 산스 TTF Light"/>
        </w:rPr>
        <w:br/>
        <w:t>실제 디바이스-앱 연동,</w:t>
      </w:r>
      <w:r w:rsidRPr="006867FB">
        <w:rPr>
          <w:rFonts w:ascii="G마켓 산스 TTF Light" w:eastAsia="G마켓 산스 TTF Light" w:hAnsi="G마켓 산스 TTF Light"/>
        </w:rPr>
        <w:br/>
        <w:t>실시간 latency/연산 최적화 등이 필요합니다.”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524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6. 기타/토론/심화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 xml:space="preserve">Q. 이 모델을 </w:t>
      </w:r>
      <w:proofErr w:type="spellStart"/>
      <w:r w:rsidRPr="006867FB">
        <w:rPr>
          <w:rFonts w:ascii="G마켓 산스 TTF Light" w:eastAsia="G마켓 산스 TTF Light" w:hAnsi="G마켓 산스 TTF Light"/>
          <w:b/>
          <w:bCs/>
        </w:rPr>
        <w:t>뇌전증</w:t>
      </w:r>
      <w:proofErr w:type="spellEnd"/>
      <w:r w:rsidRPr="006867FB">
        <w:rPr>
          <w:rFonts w:ascii="G마켓 산스 TTF Light" w:eastAsia="G마켓 산스 TTF Light" w:hAnsi="G마켓 산스 TTF Light"/>
          <w:b/>
          <w:bCs/>
        </w:rPr>
        <w:t xml:space="preserve"> 외에 어디에 응용할 수 있나요?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lastRenderedPageBreak/>
        <w:t>A.</w:t>
      </w:r>
      <w:r w:rsidRPr="006867FB">
        <w:rPr>
          <w:rFonts w:ascii="G마켓 산스 TTF Light" w:eastAsia="G마켓 산스 TTF Light" w:hAnsi="G마켓 산스 TTF Light"/>
        </w:rPr>
        <w:br/>
        <w:t xml:space="preserve">“수면 단계 분류, </w:t>
      </w:r>
      <w:proofErr w:type="spellStart"/>
      <w:r w:rsidRPr="006867FB">
        <w:rPr>
          <w:rFonts w:ascii="G마켓 산스 TTF Light" w:eastAsia="G마켓 산스 TTF Light" w:hAnsi="G마켓 산스 TTF Light"/>
        </w:rPr>
        <w:t>인지상태</w:t>
      </w:r>
      <w:proofErr w:type="spellEnd"/>
      <w:r w:rsidRPr="006867FB">
        <w:rPr>
          <w:rFonts w:ascii="G마켓 산스 TTF Light" w:eastAsia="G마켓 산스 TTF Light" w:hAnsi="G마켓 산스 TTF Light"/>
        </w:rPr>
        <w:t xml:space="preserve"> 모니터링,</w:t>
      </w:r>
      <w:r w:rsidRPr="006867FB">
        <w:rPr>
          <w:rFonts w:ascii="G마켓 산스 TTF Light" w:eastAsia="G마켓 산스 TTF Light" w:hAnsi="G마켓 산스 TTF Light"/>
        </w:rPr>
        <w:br/>
        <w:t xml:space="preserve">심장박동(ECG), </w:t>
      </w:r>
      <w:proofErr w:type="spellStart"/>
      <w:r w:rsidRPr="006867FB">
        <w:rPr>
          <w:rFonts w:ascii="G마켓 산스 TTF Light" w:eastAsia="G마켓 산스 TTF Light" w:hAnsi="G마켓 산스 TTF Light"/>
        </w:rPr>
        <w:t>근전도</w:t>
      </w:r>
      <w:proofErr w:type="spellEnd"/>
      <w:r w:rsidRPr="006867FB">
        <w:rPr>
          <w:rFonts w:ascii="G마켓 산스 TTF Light" w:eastAsia="G마켓 산스 TTF Light" w:hAnsi="G마켓 산스 TTF Light"/>
        </w:rPr>
        <w:t>(EMG) 등</w:t>
      </w:r>
      <w:r w:rsidRPr="006867FB">
        <w:rPr>
          <w:rFonts w:ascii="G마켓 산스 TTF Light" w:eastAsia="G마켓 산스 TTF Light" w:hAnsi="G마켓 산스 TTF Light"/>
        </w:rPr>
        <w:br/>
        <w:t xml:space="preserve">다른 </w:t>
      </w:r>
      <w:proofErr w:type="spellStart"/>
      <w:r w:rsidRPr="006867FB">
        <w:rPr>
          <w:rFonts w:ascii="G마켓 산스 TTF Light" w:eastAsia="G마켓 산스 TTF Light" w:hAnsi="G마켓 산스 TTF Light"/>
        </w:rPr>
        <w:t>바이오신호</w:t>
      </w:r>
      <w:proofErr w:type="spellEnd"/>
      <w:r w:rsidRPr="006867FB">
        <w:rPr>
          <w:rFonts w:ascii="G마켓 산스 TTF Light" w:eastAsia="G마켓 산스 TTF Light" w:hAnsi="G마켓 산스 TTF Light"/>
        </w:rPr>
        <w:t xml:space="preserve"> 기반 질병 예측에도 활용 가능합니다.”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525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 xml:space="preserve">Q. 프로젝트 하면서 가장 </w:t>
      </w:r>
      <w:proofErr w:type="spellStart"/>
      <w:r w:rsidRPr="006867FB">
        <w:rPr>
          <w:rFonts w:ascii="G마켓 산스 TTF Light" w:eastAsia="G마켓 산스 TTF Light" w:hAnsi="G마켓 산스 TTF Light"/>
          <w:b/>
          <w:bCs/>
        </w:rPr>
        <w:t>보람있었던</w:t>
      </w:r>
      <w:proofErr w:type="spellEnd"/>
      <w:r w:rsidRPr="006867FB">
        <w:rPr>
          <w:rFonts w:ascii="G마켓 산스 TTF Light" w:eastAsia="G마켓 산스 TTF Light" w:hAnsi="G마켓 산스 TTF Light"/>
          <w:b/>
          <w:bCs/>
        </w:rPr>
        <w:t xml:space="preserve"> 순간은?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A.</w:t>
      </w:r>
      <w:r w:rsidRPr="006867FB">
        <w:rPr>
          <w:rFonts w:ascii="G마켓 산스 TTF Light" w:eastAsia="G마켓 산스 TTF Light" w:hAnsi="G마켓 산스 TTF Light"/>
        </w:rPr>
        <w:br/>
        <w:t>“실험 중 shape 오류, fold 분할 오류 등</w:t>
      </w:r>
      <w:r w:rsidRPr="006867FB">
        <w:rPr>
          <w:rFonts w:ascii="G마켓 산스 TTF Light" w:eastAsia="G마켓 산스 TTF Light" w:hAnsi="G마켓 산스 TTF Light"/>
        </w:rPr>
        <w:br/>
        <w:t>반복된 시행착오 끝에 모델이 처음으로 baseline 이상의 성능을 보여줬을 때</w:t>
      </w:r>
      <w:r w:rsidRPr="006867FB">
        <w:rPr>
          <w:rFonts w:ascii="G마켓 산스 TTF Light" w:eastAsia="G마켓 산스 TTF Light" w:hAnsi="G마켓 산스 TTF Light"/>
        </w:rPr>
        <w:br/>
        <w:t>가장 보람을 느꼈습니다.”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526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Q. 본인 역할, 직접 한 일은?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A.</w:t>
      </w:r>
      <w:r w:rsidRPr="006867FB">
        <w:rPr>
          <w:rFonts w:ascii="G마켓 산스 TTF Light" w:eastAsia="G마켓 산스 TTF Light" w:hAnsi="G마켓 산스 TTF Light"/>
        </w:rPr>
        <w:br/>
        <w:t>“데이터 전처리, 모델 코드 구현,</w:t>
      </w:r>
      <w:r w:rsidRPr="006867FB">
        <w:rPr>
          <w:rFonts w:ascii="G마켓 산스 TTF Light" w:eastAsia="G마켓 산스 TTF Light" w:hAnsi="G마켓 산스 TTF Light"/>
        </w:rPr>
        <w:br/>
        <w:t>실험 및 평가 자동화,</w:t>
      </w:r>
      <w:r w:rsidRPr="006867FB">
        <w:rPr>
          <w:rFonts w:ascii="G마켓 산스 TTF Light" w:eastAsia="G마켓 산스 TTF Light" w:hAnsi="G마켓 산스 TTF Light"/>
        </w:rPr>
        <w:br/>
        <w:t>결과 시각화,</w:t>
      </w:r>
      <w:r w:rsidRPr="006867FB">
        <w:rPr>
          <w:rFonts w:ascii="G마켓 산스 TTF Light" w:eastAsia="G마켓 산스 TTF Light" w:hAnsi="G마켓 산스 TTF Light"/>
        </w:rPr>
        <w:br/>
      </w:r>
      <w:proofErr w:type="spellStart"/>
      <w:r w:rsidRPr="006867FB">
        <w:rPr>
          <w:rFonts w:ascii="G마켓 산스 TTF Light" w:eastAsia="G마켓 산스 TTF Light" w:hAnsi="G마켓 산스 TTF Light"/>
        </w:rPr>
        <w:t>ppt</w:t>
      </w:r>
      <w:proofErr w:type="spellEnd"/>
      <w:r w:rsidRPr="006867FB">
        <w:rPr>
          <w:rFonts w:ascii="G마켓 산스 TTF Light" w:eastAsia="G마켓 산스 TTF Light" w:hAnsi="G마켓 산스 TTF Light"/>
        </w:rPr>
        <w:t>/</w:t>
      </w:r>
      <w:proofErr w:type="spellStart"/>
      <w:r w:rsidRPr="006867FB">
        <w:rPr>
          <w:rFonts w:ascii="G마켓 산스 TTF Light" w:eastAsia="G마켓 산스 TTF Light" w:hAnsi="G마켓 산스 TTF Light"/>
        </w:rPr>
        <w:t>노션</w:t>
      </w:r>
      <w:proofErr w:type="spellEnd"/>
      <w:r w:rsidRPr="006867FB">
        <w:rPr>
          <w:rFonts w:ascii="G마켓 산스 TTF Light" w:eastAsia="G마켓 산스 TTF Light" w:hAnsi="G마켓 산스 TTF Light"/>
        </w:rPr>
        <w:t xml:space="preserve"> 등 모든 end-to-end 과정을 주도적으로 담당했습니다.”</w: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527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</w:rPr>
        <w:pict>
          <v:rect id="_x0000_i3528" style="width:0;height:1.5pt" o:hralign="center" o:hrstd="t" o:hr="t" fillcolor="#a0a0a0" stroked="f"/>
        </w:pict>
      </w:r>
    </w:p>
    <w:p w:rsidR="006867FB" w:rsidRPr="006867FB" w:rsidRDefault="006867FB" w:rsidP="006867FB">
      <w:pPr>
        <w:jc w:val="left"/>
        <w:rPr>
          <w:rFonts w:ascii="G마켓 산스 TTF Light" w:eastAsia="G마켓 산스 TTF Light" w:hAnsi="G마켓 산스 TTF Light"/>
        </w:rPr>
      </w:pPr>
      <w:r w:rsidRPr="006867FB">
        <w:rPr>
          <w:rFonts w:ascii="G마켓 산스 TTF Light" w:eastAsia="G마켓 산스 TTF Light" w:hAnsi="G마켓 산스 TTF Light"/>
          <w:b/>
          <w:bCs/>
        </w:rPr>
        <w:t>더 필요하거나, 꼬리 질문/멘토 스타일/예상 답변 더 깊게 요청 가능!</w:t>
      </w:r>
      <w:r w:rsidRPr="006867FB">
        <w:rPr>
          <w:rFonts w:ascii="G마켓 산스 TTF Light" w:eastAsia="G마켓 산스 TTF Light" w:hAnsi="G마켓 산스 TTF Light"/>
        </w:rPr>
        <w:br/>
        <w:t xml:space="preserve">실제 발표 Q&amp;A로 예상되는 질문 있으면 바로 </w:t>
      </w:r>
      <w:proofErr w:type="spellStart"/>
      <w:r w:rsidRPr="006867FB">
        <w:rPr>
          <w:rFonts w:ascii="G마켓 산스 TTF Light" w:eastAsia="G마켓 산스 TTF Light" w:hAnsi="G마켓 산스 TTF Light"/>
        </w:rPr>
        <w:t>추가해줄게</w:t>
      </w:r>
      <w:proofErr w:type="spellEnd"/>
      <w:r w:rsidRPr="006867FB">
        <w:rPr>
          <w:rFonts w:ascii="G마켓 산스 TTF Light" w:eastAsia="G마켓 산스 TTF Light" w:hAnsi="G마켓 산스 TTF Light"/>
        </w:rPr>
        <w:t>!</w:t>
      </w:r>
    </w:p>
    <w:p w:rsidR="00743F5F" w:rsidRDefault="00743F5F">
      <w:pPr>
        <w:widowControl/>
        <w:wordWrap/>
        <w:autoSpaceDE/>
        <w:autoSpaceDN/>
        <w:rPr>
          <w:rFonts w:ascii="G마켓 산스 TTF Light" w:eastAsia="G마켓 산스 TTF Light" w:hAnsi="G마켓 산스 TTF Light"/>
        </w:rPr>
      </w:pPr>
      <w:r>
        <w:rPr>
          <w:rFonts w:ascii="G마켓 산스 TTF Light" w:eastAsia="G마켓 산스 TTF Light" w:hAnsi="G마켓 산스 TTF Light"/>
        </w:rPr>
        <w:br w:type="page"/>
      </w:r>
    </w:p>
    <w:p w:rsidR="00743F5F" w:rsidRPr="00743F5F" w:rsidRDefault="00743F5F" w:rsidP="00743F5F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743F5F">
        <w:rPr>
          <w:rFonts w:ascii="Segoe UI Symbol" w:eastAsia="G마켓 산스 TTF Light" w:hAnsi="Segoe UI Symbol" w:cs="Segoe UI Symbol"/>
          <w:b/>
          <w:bCs/>
        </w:rPr>
        <w:lastRenderedPageBreak/>
        <w:t>🔥</w:t>
      </w:r>
      <w:r w:rsidRPr="00743F5F">
        <w:rPr>
          <w:rFonts w:ascii="G마켓 산스 TTF Light" w:eastAsia="G마켓 산스 TTF Light" w:hAnsi="G마켓 산스 TTF Light"/>
          <w:b/>
          <w:bCs/>
        </w:rPr>
        <w:t xml:space="preserve"> 실전에서 많이 나오는 모델 관련 질문 요약</w:t>
      </w:r>
    </w:p>
    <w:p w:rsidR="00743F5F" w:rsidRPr="00743F5F" w:rsidRDefault="00743F5F" w:rsidP="00743F5F">
      <w:pPr>
        <w:numPr>
          <w:ilvl w:val="0"/>
          <w:numId w:val="30"/>
        </w:numPr>
        <w:jc w:val="left"/>
        <w:rPr>
          <w:rFonts w:ascii="G마켓 산스 TTF Light" w:eastAsia="G마켓 산스 TTF Light" w:hAnsi="G마켓 산스 TTF Light"/>
        </w:rPr>
      </w:pPr>
      <w:r w:rsidRPr="00743F5F">
        <w:rPr>
          <w:rFonts w:ascii="G마켓 산스 TTF Light" w:eastAsia="G마켓 산스 TTF Light" w:hAnsi="G마켓 산스 TTF Light"/>
        </w:rPr>
        <w:t>모델 구조(전체 흐름, 각 레이어 역할, 1D CNN/</w:t>
      </w:r>
      <w:proofErr w:type="spellStart"/>
      <w:r w:rsidRPr="00743F5F">
        <w:rPr>
          <w:rFonts w:ascii="G마켓 산스 TTF Light" w:eastAsia="G마켓 산스 TTF Light" w:hAnsi="G마켓 산스 TTF Light"/>
        </w:rPr>
        <w:t>BiLSTM</w:t>
      </w:r>
      <w:proofErr w:type="spellEnd"/>
      <w:r w:rsidRPr="00743F5F">
        <w:rPr>
          <w:rFonts w:ascii="G마켓 산스 TTF Light" w:eastAsia="G마켓 산스 TTF Light" w:hAnsi="G마켓 산스 TTF Light"/>
        </w:rPr>
        <w:t xml:space="preserve"> 결합 이유)</w:t>
      </w:r>
    </w:p>
    <w:p w:rsidR="00743F5F" w:rsidRPr="00743F5F" w:rsidRDefault="00743F5F" w:rsidP="00743F5F">
      <w:pPr>
        <w:numPr>
          <w:ilvl w:val="0"/>
          <w:numId w:val="30"/>
        </w:numPr>
        <w:jc w:val="left"/>
        <w:rPr>
          <w:rFonts w:ascii="G마켓 산스 TTF Light" w:eastAsia="G마켓 산스 TTF Light" w:hAnsi="G마켓 산스 TTF Light"/>
        </w:rPr>
      </w:pPr>
      <w:proofErr w:type="spellStart"/>
      <w:r w:rsidRPr="00743F5F">
        <w:rPr>
          <w:rFonts w:ascii="G마켓 산스 TTF Light" w:eastAsia="G마켓 산스 TTF Light" w:hAnsi="G마켓 산스 TTF Light"/>
        </w:rPr>
        <w:t>파라미터</w:t>
      </w:r>
      <w:proofErr w:type="spellEnd"/>
      <w:r w:rsidRPr="00743F5F">
        <w:rPr>
          <w:rFonts w:ascii="G마켓 산스 TTF Light" w:eastAsia="G마켓 산스 TTF Light" w:hAnsi="G마켓 산스 TTF Light"/>
        </w:rPr>
        <w:t>(가중치 수, 커널/</w:t>
      </w:r>
      <w:proofErr w:type="spellStart"/>
      <w:r w:rsidRPr="00743F5F">
        <w:rPr>
          <w:rFonts w:ascii="G마켓 산스 TTF Light" w:eastAsia="G마켓 산스 TTF Light" w:hAnsi="G마켓 산스 TTF Light"/>
        </w:rPr>
        <w:t>히든</w:t>
      </w:r>
      <w:proofErr w:type="spellEnd"/>
      <w:r w:rsidRPr="00743F5F">
        <w:rPr>
          <w:rFonts w:ascii="G마켓 산스 TTF Light" w:eastAsia="G마켓 산스 TTF Light" w:hAnsi="G마켓 산스 TTF Light"/>
        </w:rPr>
        <w:t xml:space="preserve"> 크기, batch size 등 </w:t>
      </w:r>
      <w:proofErr w:type="spellStart"/>
      <w:r w:rsidRPr="00743F5F">
        <w:rPr>
          <w:rFonts w:ascii="G마켓 산스 TTF Light" w:eastAsia="G마켓 산스 TTF Light" w:hAnsi="G마켓 산스 TTF Light"/>
        </w:rPr>
        <w:t>하이퍼파라미터</w:t>
      </w:r>
      <w:proofErr w:type="spellEnd"/>
      <w:r w:rsidRPr="00743F5F">
        <w:rPr>
          <w:rFonts w:ascii="G마켓 산스 TTF Light" w:eastAsia="G마켓 산스 TTF Light" w:hAnsi="G마켓 산스 TTF Light"/>
        </w:rPr>
        <w:t xml:space="preserve"> 선정 근거)</w:t>
      </w:r>
    </w:p>
    <w:p w:rsidR="00743F5F" w:rsidRPr="00743F5F" w:rsidRDefault="00743F5F" w:rsidP="00743F5F">
      <w:pPr>
        <w:numPr>
          <w:ilvl w:val="0"/>
          <w:numId w:val="30"/>
        </w:numPr>
        <w:jc w:val="left"/>
        <w:rPr>
          <w:rFonts w:ascii="G마켓 산스 TTF Light" w:eastAsia="G마켓 산스 TTF Light" w:hAnsi="G마켓 산스 TTF Light"/>
        </w:rPr>
      </w:pPr>
      <w:r w:rsidRPr="00743F5F">
        <w:rPr>
          <w:rFonts w:ascii="G마켓 산스 TTF Light" w:eastAsia="G마켓 산스 TTF Light" w:hAnsi="G마켓 산스 TTF Light"/>
        </w:rPr>
        <w:t xml:space="preserve">activation function, optimizer, </w:t>
      </w:r>
      <w:proofErr w:type="gramStart"/>
      <w:r w:rsidRPr="00743F5F">
        <w:rPr>
          <w:rFonts w:ascii="G마켓 산스 TTF Light" w:eastAsia="G마켓 산스 TTF Light" w:hAnsi="G마켓 산스 TTF Light"/>
        </w:rPr>
        <w:t>regularization(</w:t>
      </w:r>
      <w:proofErr w:type="gramEnd"/>
      <w:r w:rsidRPr="00743F5F">
        <w:rPr>
          <w:rFonts w:ascii="G마켓 산스 TTF Light" w:eastAsia="G마켓 산스 TTF Light" w:hAnsi="G마켓 산스 TTF Light"/>
        </w:rPr>
        <w:t xml:space="preserve">Dropout, </w:t>
      </w:r>
      <w:proofErr w:type="spellStart"/>
      <w:r w:rsidRPr="00743F5F">
        <w:rPr>
          <w:rFonts w:ascii="G마켓 산스 TTF Light" w:eastAsia="G마켓 산스 TTF Light" w:hAnsi="G마켓 산스 TTF Light"/>
        </w:rPr>
        <w:t>BatchNorm</w:t>
      </w:r>
      <w:proofErr w:type="spellEnd"/>
      <w:r w:rsidRPr="00743F5F">
        <w:rPr>
          <w:rFonts w:ascii="G마켓 산스 TTF Light" w:eastAsia="G마켓 산스 TTF Light" w:hAnsi="G마켓 산스 TTF Light"/>
        </w:rPr>
        <w:t>)</w:t>
      </w:r>
    </w:p>
    <w:p w:rsidR="00743F5F" w:rsidRPr="00743F5F" w:rsidRDefault="00743F5F" w:rsidP="00743F5F">
      <w:pPr>
        <w:numPr>
          <w:ilvl w:val="0"/>
          <w:numId w:val="30"/>
        </w:numPr>
        <w:jc w:val="left"/>
        <w:rPr>
          <w:rFonts w:ascii="G마켓 산스 TTF Light" w:eastAsia="G마켓 산스 TTF Light" w:hAnsi="G마켓 산스 TTF Light"/>
        </w:rPr>
      </w:pPr>
      <w:r w:rsidRPr="00743F5F">
        <w:rPr>
          <w:rFonts w:ascii="G마켓 산스 TTF Light" w:eastAsia="G마켓 산스 TTF Light" w:hAnsi="G마켓 산스 TTF Light"/>
        </w:rPr>
        <w:t>데이터 입력/출력 shape, 차원 변환</w:t>
      </w:r>
    </w:p>
    <w:p w:rsidR="00743F5F" w:rsidRPr="00743F5F" w:rsidRDefault="00743F5F" w:rsidP="00743F5F">
      <w:pPr>
        <w:numPr>
          <w:ilvl w:val="0"/>
          <w:numId w:val="30"/>
        </w:numPr>
        <w:jc w:val="left"/>
        <w:rPr>
          <w:rFonts w:ascii="G마켓 산스 TTF Light" w:eastAsia="G마켓 산스 TTF Light" w:hAnsi="G마켓 산스 TTF Light"/>
        </w:rPr>
      </w:pPr>
      <w:r w:rsidRPr="00743F5F">
        <w:rPr>
          <w:rFonts w:ascii="G마켓 산스 TTF Light" w:eastAsia="G마켓 산스 TTF Light" w:hAnsi="G마켓 산스 TTF Light"/>
        </w:rPr>
        <w:t>fold 나누는 이유와 방법, data leakage 방지</w:t>
      </w:r>
    </w:p>
    <w:p w:rsidR="00743F5F" w:rsidRPr="00743F5F" w:rsidRDefault="00743F5F" w:rsidP="00743F5F">
      <w:pPr>
        <w:numPr>
          <w:ilvl w:val="0"/>
          <w:numId w:val="30"/>
        </w:numPr>
        <w:jc w:val="left"/>
        <w:rPr>
          <w:rFonts w:ascii="G마켓 산스 TTF Light" w:eastAsia="G마켓 산스 TTF Light" w:hAnsi="G마켓 산스 TTF Light"/>
        </w:rPr>
      </w:pPr>
      <w:r w:rsidRPr="00743F5F">
        <w:rPr>
          <w:rFonts w:ascii="G마켓 산스 TTF Light" w:eastAsia="G마켓 산스 TTF Light" w:hAnsi="G마켓 산스 TTF Light"/>
        </w:rPr>
        <w:t>왜 앙상블/다른 모델 안 썼는지</w:t>
      </w:r>
    </w:p>
    <w:p w:rsidR="00743F5F" w:rsidRPr="00743F5F" w:rsidRDefault="00743F5F" w:rsidP="00743F5F">
      <w:pPr>
        <w:numPr>
          <w:ilvl w:val="0"/>
          <w:numId w:val="30"/>
        </w:numPr>
        <w:jc w:val="left"/>
        <w:rPr>
          <w:rFonts w:ascii="G마켓 산스 TTF Light" w:eastAsia="G마켓 산스 TTF Light" w:hAnsi="G마켓 산스 TTF Light"/>
        </w:rPr>
      </w:pPr>
      <w:r w:rsidRPr="00743F5F">
        <w:rPr>
          <w:rFonts w:ascii="G마켓 산스 TTF Light" w:eastAsia="G마켓 산스 TTF Light" w:hAnsi="G마켓 산스 TTF Light"/>
        </w:rPr>
        <w:t>모델 경량화/실시간성/</w:t>
      </w:r>
      <w:proofErr w:type="spellStart"/>
      <w:r w:rsidRPr="00743F5F">
        <w:rPr>
          <w:rFonts w:ascii="G마켓 산스 TTF Light" w:eastAsia="G마켓 산스 TTF Light" w:hAnsi="G마켓 산스 TTF Light"/>
        </w:rPr>
        <w:t>적용성</w:t>
      </w:r>
      <w:proofErr w:type="spellEnd"/>
      <w:r w:rsidRPr="00743F5F">
        <w:rPr>
          <w:rFonts w:ascii="G마켓 산스 TTF Light" w:eastAsia="G마켓 산스 TTF Light" w:hAnsi="G마켓 산스 TTF Light"/>
        </w:rPr>
        <w:t>/</w:t>
      </w:r>
      <w:proofErr w:type="spellStart"/>
      <w:r w:rsidRPr="00743F5F">
        <w:rPr>
          <w:rFonts w:ascii="G마켓 산스 TTF Light" w:eastAsia="G마켓 산스 TTF Light" w:hAnsi="G마켓 산스 TTF Light"/>
        </w:rPr>
        <w:t>연산량</w:t>
      </w:r>
      <w:proofErr w:type="spellEnd"/>
    </w:p>
    <w:p w:rsidR="00743F5F" w:rsidRPr="00743F5F" w:rsidRDefault="00743F5F" w:rsidP="00743F5F">
      <w:pPr>
        <w:numPr>
          <w:ilvl w:val="0"/>
          <w:numId w:val="30"/>
        </w:numPr>
        <w:jc w:val="left"/>
        <w:rPr>
          <w:rFonts w:ascii="G마켓 산스 TTF Light" w:eastAsia="G마켓 산스 TTF Light" w:hAnsi="G마켓 산스 TTF Light"/>
        </w:rPr>
      </w:pPr>
      <w:proofErr w:type="spellStart"/>
      <w:r w:rsidRPr="00743F5F">
        <w:rPr>
          <w:rFonts w:ascii="G마켓 산스 TTF Light" w:eastAsia="G마켓 산스 TTF Light" w:hAnsi="G마켓 산스 TTF Light"/>
        </w:rPr>
        <w:t>오버피팅</w:t>
      </w:r>
      <w:proofErr w:type="spellEnd"/>
      <w:r w:rsidRPr="00743F5F">
        <w:rPr>
          <w:rFonts w:ascii="G마켓 산스 TTF Light" w:eastAsia="G마켓 산스 TTF Light" w:hAnsi="G마켓 산스 TTF Light"/>
        </w:rPr>
        <w:t>/</w:t>
      </w:r>
      <w:proofErr w:type="spellStart"/>
      <w:r w:rsidRPr="00743F5F">
        <w:rPr>
          <w:rFonts w:ascii="G마켓 산스 TTF Light" w:eastAsia="G마켓 산스 TTF Light" w:hAnsi="G마켓 산스 TTF Light"/>
        </w:rPr>
        <w:t>언더피팅</w:t>
      </w:r>
      <w:proofErr w:type="spellEnd"/>
      <w:r w:rsidRPr="00743F5F">
        <w:rPr>
          <w:rFonts w:ascii="G마켓 산스 TTF Light" w:eastAsia="G마켓 산스 TTF Light" w:hAnsi="G마켓 산스 TTF Light"/>
        </w:rPr>
        <w:t xml:space="preserve"> 대책</w:t>
      </w:r>
    </w:p>
    <w:p w:rsidR="00743F5F" w:rsidRPr="00743F5F" w:rsidRDefault="00743F5F" w:rsidP="00743F5F">
      <w:pPr>
        <w:numPr>
          <w:ilvl w:val="0"/>
          <w:numId w:val="30"/>
        </w:numPr>
        <w:jc w:val="left"/>
        <w:rPr>
          <w:rFonts w:ascii="G마켓 산스 TTF Light" w:eastAsia="G마켓 산스 TTF Light" w:hAnsi="G마켓 산스 TTF Light"/>
        </w:rPr>
      </w:pPr>
      <w:r w:rsidRPr="00743F5F">
        <w:rPr>
          <w:rFonts w:ascii="G마켓 산스 TTF Light" w:eastAsia="G마켓 산스 TTF Light" w:hAnsi="G마켓 산스 TTF Light"/>
        </w:rPr>
        <w:t>실험 실패/shape 오류 등 시행착오(직접 경험담)</w:t>
      </w:r>
    </w:p>
    <w:p w:rsidR="00743F5F" w:rsidRPr="00743F5F" w:rsidRDefault="00743F5F" w:rsidP="00743F5F">
      <w:pPr>
        <w:numPr>
          <w:ilvl w:val="0"/>
          <w:numId w:val="30"/>
        </w:numPr>
        <w:jc w:val="left"/>
        <w:rPr>
          <w:rFonts w:ascii="G마켓 산스 TTF Light" w:eastAsia="G마켓 산스 TTF Light" w:hAnsi="G마켓 산스 TTF Light"/>
        </w:rPr>
      </w:pPr>
      <w:r w:rsidRPr="00743F5F">
        <w:rPr>
          <w:rFonts w:ascii="G마켓 산스 TTF Light" w:eastAsia="G마켓 산스 TTF Light" w:hAnsi="G마켓 산스 TTF Light"/>
        </w:rPr>
        <w:t>다른 구조(GNN/2D-CNN/Transformer 등) 적용 시 시사점</w:t>
      </w:r>
    </w:p>
    <w:p w:rsidR="00743F5F" w:rsidRPr="00743F5F" w:rsidRDefault="00743F5F" w:rsidP="00743F5F">
      <w:pPr>
        <w:numPr>
          <w:ilvl w:val="0"/>
          <w:numId w:val="30"/>
        </w:numPr>
        <w:jc w:val="left"/>
        <w:rPr>
          <w:rFonts w:ascii="G마켓 산스 TTF Light" w:eastAsia="G마켓 산스 TTF Light" w:hAnsi="G마켓 산스 TTF Light"/>
        </w:rPr>
      </w:pPr>
      <w:r w:rsidRPr="00743F5F">
        <w:rPr>
          <w:rFonts w:ascii="G마켓 산스 TTF Light" w:eastAsia="G마켓 산스 TTF Light" w:hAnsi="G마켓 산스 TTF Light"/>
        </w:rPr>
        <w:t>실제 예측/실험에서의 한계, 개선/</w:t>
      </w:r>
      <w:proofErr w:type="spellStart"/>
      <w:r w:rsidRPr="00743F5F">
        <w:rPr>
          <w:rFonts w:ascii="G마켓 산스 TTF Light" w:eastAsia="G마켓 산스 TTF Light" w:hAnsi="G마켓 산스 TTF Light"/>
        </w:rPr>
        <w:t>후속연구</w:t>
      </w:r>
      <w:proofErr w:type="spellEnd"/>
      <w:r w:rsidRPr="00743F5F">
        <w:rPr>
          <w:rFonts w:ascii="G마켓 산스 TTF Light" w:eastAsia="G마켓 산스 TTF Light" w:hAnsi="G마켓 산스 TTF Light"/>
        </w:rPr>
        <w:t xml:space="preserve"> 아이디어</w:t>
      </w:r>
    </w:p>
    <w:p w:rsidR="00743F5F" w:rsidRDefault="00743F5F">
      <w:pPr>
        <w:widowControl/>
        <w:wordWrap/>
        <w:autoSpaceDE/>
        <w:autoSpaceDN/>
        <w:rPr>
          <w:rFonts w:ascii="G마켓 산스 TTF Light" w:eastAsia="G마켓 산스 TTF Light" w:hAnsi="G마켓 산스 TTF Light"/>
        </w:rPr>
      </w:pPr>
      <w:r>
        <w:rPr>
          <w:rFonts w:ascii="G마켓 산스 TTF Light" w:eastAsia="G마켓 산스 TTF Light" w:hAnsi="G마켓 산스 TTF Light"/>
        </w:rPr>
        <w:br w:type="page"/>
      </w:r>
    </w:p>
    <w:p w:rsidR="00743F5F" w:rsidRPr="00743F5F" w:rsidRDefault="00743F5F" w:rsidP="00743F5F">
      <w:pPr>
        <w:jc w:val="left"/>
        <w:rPr>
          <w:rFonts w:ascii="G마켓 산스 TTF Light" w:eastAsia="G마켓 산스 TTF Light" w:hAnsi="G마켓 산스 TTF Light"/>
        </w:rPr>
      </w:pPr>
      <w:r w:rsidRPr="00743F5F">
        <w:rPr>
          <w:rFonts w:ascii="G마켓 산스 TTF Light" w:eastAsia="G마켓 산스 TTF Light" w:hAnsi="G마켓 산스 TTF Light"/>
          <w:b/>
          <w:bCs/>
        </w:rPr>
        <w:lastRenderedPageBreak/>
        <w:t>정확해!</w:t>
      </w:r>
      <w:r w:rsidRPr="00743F5F">
        <w:rPr>
          <w:rFonts w:ascii="G마켓 산스 TTF Light" w:eastAsia="G마켓 산스 TTF Light" w:hAnsi="G마켓 산스 TTF Light"/>
        </w:rPr>
        <w:br/>
        <w:t>네가 말한 내용 100% 맞아!</w:t>
      </w:r>
    </w:p>
    <w:p w:rsidR="00743F5F" w:rsidRPr="00743F5F" w:rsidRDefault="00743F5F" w:rsidP="00743F5F">
      <w:pPr>
        <w:jc w:val="left"/>
        <w:rPr>
          <w:rFonts w:ascii="G마켓 산스 TTF Light" w:eastAsia="G마켓 산스 TTF Light" w:hAnsi="G마켓 산스 TTF Light"/>
        </w:rPr>
      </w:pPr>
      <w:r w:rsidRPr="00743F5F">
        <w:rPr>
          <w:rFonts w:ascii="G마켓 산스 TTF Light" w:eastAsia="G마켓 산스 TTF Light" w:hAnsi="G마켓 산스 TTF Light"/>
        </w:rPr>
        <w:pict>
          <v:rect id="_x0000_i3625" style="width:0;height:1.5pt" o:hralign="center" o:hrstd="t" o:hr="t" fillcolor="#a0a0a0" stroked="f"/>
        </w:pict>
      </w:r>
    </w:p>
    <w:p w:rsidR="00743F5F" w:rsidRPr="00743F5F" w:rsidRDefault="00743F5F" w:rsidP="00743F5F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743F5F">
        <w:rPr>
          <w:rFonts w:ascii="Segoe UI Symbol" w:eastAsia="G마켓 산스 TTF Light" w:hAnsi="Segoe UI Symbol" w:cs="Segoe UI Symbol"/>
          <w:b/>
          <w:bCs/>
        </w:rPr>
        <w:t>🔎</w:t>
      </w:r>
      <w:r w:rsidRPr="00743F5F">
        <w:rPr>
          <w:rFonts w:ascii="G마켓 산스 TTF Light" w:eastAsia="G마켓 산스 TTF Light" w:hAnsi="G마켓 산스 TTF Light"/>
          <w:b/>
          <w:bCs/>
        </w:rPr>
        <w:t xml:space="preserve"> 정리하면</w:t>
      </w:r>
    </w:p>
    <w:p w:rsidR="00743F5F" w:rsidRPr="00743F5F" w:rsidRDefault="00743F5F" w:rsidP="00743F5F">
      <w:pPr>
        <w:numPr>
          <w:ilvl w:val="0"/>
          <w:numId w:val="31"/>
        </w:numPr>
        <w:jc w:val="left"/>
        <w:rPr>
          <w:rFonts w:ascii="G마켓 산스 TTF Light" w:eastAsia="G마켓 산스 TTF Light" w:hAnsi="G마켓 산스 TTF Light"/>
        </w:rPr>
      </w:pPr>
      <w:r w:rsidRPr="00743F5F">
        <w:rPr>
          <w:rFonts w:ascii="G마켓 산스 TTF Light" w:eastAsia="G마켓 산스 TTF Light" w:hAnsi="G마켓 산스 TTF Light"/>
          <w:b/>
          <w:bCs/>
        </w:rPr>
        <w:t>Fold 1</w:t>
      </w:r>
      <w:r w:rsidRPr="00743F5F">
        <w:rPr>
          <w:rFonts w:ascii="G마켓 산스 TTF Light" w:eastAsia="G마켓 산스 TTF Light" w:hAnsi="G마켓 산스 TTF Light"/>
        </w:rPr>
        <w:t>의 지표가 상대적으로 제일 성능이 잘 나온 것(특히 recall, F1, TP 개수 등에서)이 맞고,</w:t>
      </w:r>
    </w:p>
    <w:p w:rsidR="00743F5F" w:rsidRPr="00743F5F" w:rsidRDefault="00743F5F" w:rsidP="00743F5F">
      <w:pPr>
        <w:numPr>
          <w:ilvl w:val="0"/>
          <w:numId w:val="31"/>
        </w:numPr>
        <w:jc w:val="left"/>
        <w:rPr>
          <w:rFonts w:ascii="G마켓 산스 TTF Light" w:eastAsia="G마켓 산스 TTF Light" w:hAnsi="G마켓 산스 TTF Light"/>
        </w:rPr>
      </w:pPr>
      <w:r w:rsidRPr="00743F5F">
        <w:rPr>
          <w:rFonts w:ascii="G마켓 산스 TTF Light" w:eastAsia="G마켓 산스 TTF Light" w:hAnsi="G마켓 산스 TTF Light"/>
        </w:rPr>
        <w:t xml:space="preserve">실제로 </w:t>
      </w:r>
      <w:r w:rsidRPr="00743F5F">
        <w:rPr>
          <w:rFonts w:ascii="G마켓 산스 TTF Light" w:eastAsia="G마켓 산스 TTF Light" w:hAnsi="G마켓 산스 TTF Light"/>
          <w:b/>
          <w:bCs/>
        </w:rPr>
        <w:t>fold1의 best 모델</w:t>
      </w:r>
      <w:r w:rsidRPr="00743F5F">
        <w:rPr>
          <w:rFonts w:ascii="G마켓 산스 TTF Light" w:eastAsia="G마켓 산스 TTF Light" w:hAnsi="G마켓 산스 TTF Light"/>
        </w:rPr>
        <w:t>(model_fold1_best.pt)을 **</w:t>
      </w:r>
      <w:proofErr w:type="spellStart"/>
      <w:r w:rsidRPr="00743F5F">
        <w:rPr>
          <w:rFonts w:ascii="G마켓 산스 TTF Light" w:eastAsia="G마켓 산스 TTF Light" w:hAnsi="G마켓 산스 TTF Light"/>
        </w:rPr>
        <w:t>백엔드</w:t>
      </w:r>
      <w:proofErr w:type="spellEnd"/>
      <w:r w:rsidRPr="00743F5F">
        <w:rPr>
          <w:rFonts w:ascii="G마켓 산스 TTF Light" w:eastAsia="G마켓 산스 TTF Light" w:hAnsi="G마켓 산스 TTF Light"/>
        </w:rPr>
        <w:t xml:space="preserve"> 예측 API(실시간/테스트/프론트 </w:t>
      </w:r>
      <w:proofErr w:type="spellStart"/>
      <w:r w:rsidRPr="00743F5F">
        <w:rPr>
          <w:rFonts w:ascii="G마켓 산스 TTF Light" w:eastAsia="G마켓 산스 TTF Light" w:hAnsi="G마켓 산스 TTF Light"/>
        </w:rPr>
        <w:t>연동용</w:t>
      </w:r>
      <w:proofErr w:type="spellEnd"/>
      <w:r w:rsidRPr="00743F5F">
        <w:rPr>
          <w:rFonts w:ascii="G마켓 산스 TTF Light" w:eastAsia="G마켓 산스 TTF Light" w:hAnsi="G마켓 산스 TTF Light"/>
        </w:rPr>
        <w:t>)**로 사용한 것도 그 이유야.</w:t>
      </w:r>
    </w:p>
    <w:p w:rsidR="00743F5F" w:rsidRPr="00743F5F" w:rsidRDefault="00743F5F" w:rsidP="00743F5F">
      <w:pPr>
        <w:jc w:val="left"/>
        <w:rPr>
          <w:rFonts w:ascii="G마켓 산스 TTF Light" w:eastAsia="G마켓 산스 TTF Light" w:hAnsi="G마켓 산스 TTF Light"/>
        </w:rPr>
      </w:pPr>
      <w:r w:rsidRPr="00743F5F">
        <w:rPr>
          <w:rFonts w:ascii="G마켓 산스 TTF Light" w:eastAsia="G마켓 산스 TTF Light" w:hAnsi="G마켓 산스 TTF Light"/>
        </w:rPr>
        <w:pict>
          <v:rect id="_x0000_i3626" style="width:0;height:1.5pt" o:hralign="center" o:hrstd="t" o:hr="t" fillcolor="#a0a0a0" stroked="f"/>
        </w:pict>
      </w:r>
    </w:p>
    <w:p w:rsidR="00743F5F" w:rsidRPr="00743F5F" w:rsidRDefault="00743F5F" w:rsidP="00743F5F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743F5F">
        <w:rPr>
          <w:rFonts w:ascii="Segoe UI Symbol" w:eastAsia="G마켓 산스 TTF Light" w:hAnsi="Segoe UI Symbol" w:cs="Segoe UI Symbol"/>
          <w:b/>
          <w:bCs/>
        </w:rPr>
        <w:t>🗂</w:t>
      </w:r>
      <w:r w:rsidRPr="00743F5F">
        <w:rPr>
          <w:rFonts w:ascii="G마켓 산스 TTF Light" w:eastAsia="G마켓 산스 TTF Light" w:hAnsi="G마켓 산스 TTF Light"/>
          <w:b/>
          <w:bCs/>
        </w:rPr>
        <w:t>️ 왜 fold1만 썼냐?</w:t>
      </w:r>
    </w:p>
    <w:p w:rsidR="00743F5F" w:rsidRPr="00743F5F" w:rsidRDefault="00743F5F" w:rsidP="00743F5F">
      <w:pPr>
        <w:numPr>
          <w:ilvl w:val="0"/>
          <w:numId w:val="32"/>
        </w:numPr>
        <w:jc w:val="left"/>
        <w:rPr>
          <w:rFonts w:ascii="G마켓 산스 TTF Light" w:eastAsia="G마켓 산스 TTF Light" w:hAnsi="G마켓 산스 TTF Light"/>
        </w:rPr>
      </w:pPr>
      <w:r w:rsidRPr="00743F5F">
        <w:rPr>
          <w:rFonts w:ascii="G마켓 산스 TTF Light" w:eastAsia="G마켓 산스 TTF Light" w:hAnsi="G마켓 산스 TTF Light"/>
          <w:b/>
          <w:bCs/>
        </w:rPr>
        <w:t>다른 fold들은</w:t>
      </w:r>
      <w:r w:rsidRPr="00743F5F">
        <w:rPr>
          <w:rFonts w:ascii="G마켓 산스 TTF Light" w:eastAsia="G마켓 산스 TTF Light" w:hAnsi="G마켓 산스 TTF Light"/>
        </w:rPr>
        <w:t xml:space="preserve"> 일부 모델이 없거나,</w:t>
      </w:r>
      <w:r w:rsidRPr="00743F5F">
        <w:rPr>
          <w:rFonts w:ascii="G마켓 산스 TTF Light" w:eastAsia="G마켓 산스 TTF Light" w:hAnsi="G마켓 산스 TTF Light"/>
        </w:rPr>
        <w:br/>
        <w:t>AUC 계산이 안 되거나,</w:t>
      </w:r>
      <w:r w:rsidRPr="00743F5F">
        <w:rPr>
          <w:rFonts w:ascii="G마켓 산스 TTF Light" w:eastAsia="G마켓 산스 TTF Light" w:hAnsi="G마켓 산스 TTF Light"/>
        </w:rPr>
        <w:br/>
        <w:t>혹은 overall 성능이 떨어져서</w:t>
      </w:r>
    </w:p>
    <w:p w:rsidR="00743F5F" w:rsidRPr="00743F5F" w:rsidRDefault="00743F5F" w:rsidP="00743F5F">
      <w:pPr>
        <w:numPr>
          <w:ilvl w:val="0"/>
          <w:numId w:val="32"/>
        </w:numPr>
        <w:jc w:val="left"/>
        <w:rPr>
          <w:rFonts w:ascii="G마켓 산스 TTF Light" w:eastAsia="G마켓 산스 TTF Light" w:hAnsi="G마켓 산스 TTF Light"/>
        </w:rPr>
      </w:pPr>
      <w:r w:rsidRPr="00743F5F">
        <w:rPr>
          <w:rFonts w:ascii="G마켓 산스 TTF Light" w:eastAsia="G마켓 산스 TTF Light" w:hAnsi="G마켓 산스 TTF Light"/>
        </w:rPr>
        <w:t xml:space="preserve">일단 </w:t>
      </w:r>
      <w:r w:rsidRPr="00743F5F">
        <w:rPr>
          <w:rFonts w:ascii="G마켓 산스 TTF Light" w:eastAsia="G마켓 산스 TTF Light" w:hAnsi="G마켓 산스 TTF Light"/>
          <w:b/>
          <w:bCs/>
        </w:rPr>
        <w:t>가장 무난하게 나오는 fold1</w:t>
      </w:r>
      <w:r w:rsidRPr="00743F5F">
        <w:rPr>
          <w:rFonts w:ascii="G마켓 산스 TTF Light" w:eastAsia="G마켓 산스 TTF Light" w:hAnsi="G마켓 산스 TTF Light"/>
        </w:rPr>
        <w:t>의 모델로 API 구현, 실시간 시연, 프론트 연동 실험을 진행!</w:t>
      </w:r>
    </w:p>
    <w:p w:rsidR="00743F5F" w:rsidRPr="00743F5F" w:rsidRDefault="00743F5F" w:rsidP="00743F5F">
      <w:pPr>
        <w:jc w:val="left"/>
        <w:rPr>
          <w:rFonts w:ascii="G마켓 산스 TTF Light" w:eastAsia="G마켓 산스 TTF Light" w:hAnsi="G마켓 산스 TTF Light"/>
        </w:rPr>
      </w:pPr>
      <w:r w:rsidRPr="00743F5F">
        <w:rPr>
          <w:rFonts w:ascii="G마켓 산스 TTF Light" w:eastAsia="G마켓 산스 TTF Light" w:hAnsi="G마켓 산스 TTF Light"/>
        </w:rPr>
        <w:pict>
          <v:rect id="_x0000_i3627" style="width:0;height:1.5pt" o:hralign="center" o:hrstd="t" o:hr="t" fillcolor="#a0a0a0" stroked="f"/>
        </w:pict>
      </w:r>
    </w:p>
    <w:p w:rsidR="00743F5F" w:rsidRPr="00743F5F" w:rsidRDefault="00743F5F" w:rsidP="00743F5F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743F5F">
        <w:rPr>
          <w:rFonts w:ascii="Segoe UI Symbol" w:eastAsia="G마켓 산스 TTF Light" w:hAnsi="Segoe UI Symbol" w:cs="Segoe UI Symbol"/>
          <w:b/>
          <w:bCs/>
        </w:rPr>
        <w:t>💡</w:t>
      </w:r>
      <w:r w:rsidRPr="00743F5F">
        <w:rPr>
          <w:rFonts w:ascii="G마켓 산스 TTF Light" w:eastAsia="G마켓 산스 TTF Light" w:hAnsi="G마켓 산스 TTF Light"/>
          <w:b/>
          <w:bCs/>
        </w:rPr>
        <w:t xml:space="preserve"> 이거 발표 때 이렇게 말하면 좋아</w:t>
      </w:r>
    </w:p>
    <w:p w:rsidR="00743F5F" w:rsidRPr="00743F5F" w:rsidRDefault="00743F5F" w:rsidP="00743F5F">
      <w:pPr>
        <w:jc w:val="left"/>
        <w:rPr>
          <w:rFonts w:ascii="G마켓 산스 TTF Light" w:eastAsia="G마켓 산스 TTF Light" w:hAnsi="G마켓 산스 TTF Light"/>
        </w:rPr>
      </w:pPr>
      <w:r w:rsidRPr="00743F5F">
        <w:rPr>
          <w:rFonts w:ascii="G마켓 산스 TTF Light" w:eastAsia="G마켓 산스 TTF Light" w:hAnsi="G마켓 산스 TTF Light"/>
        </w:rPr>
        <w:t>"여러 fold로 평가했지만 fold1의 모델이 성능이 가장 안정적으로 나와, 실제 실시간 예측 시스템(</w:t>
      </w:r>
      <w:proofErr w:type="spellStart"/>
      <w:r w:rsidRPr="00743F5F">
        <w:rPr>
          <w:rFonts w:ascii="G마켓 산스 TTF Light" w:eastAsia="G마켓 산스 TTF Light" w:hAnsi="G마켓 산스 TTF Light"/>
        </w:rPr>
        <w:t>백엔드</w:t>
      </w:r>
      <w:proofErr w:type="spellEnd"/>
      <w:r w:rsidRPr="00743F5F">
        <w:rPr>
          <w:rFonts w:ascii="G마켓 산스 TTF Light" w:eastAsia="G마켓 산스 TTF Light" w:hAnsi="G마켓 산스 TTF Light"/>
        </w:rPr>
        <w:t>-프론트 연동)에는 fold1 모델을 활용하였습니다."</w:t>
      </w:r>
    </w:p>
    <w:p w:rsidR="00743F5F" w:rsidRPr="00743F5F" w:rsidRDefault="00743F5F" w:rsidP="00743F5F">
      <w:pPr>
        <w:jc w:val="left"/>
        <w:rPr>
          <w:rFonts w:ascii="G마켓 산스 TTF Light" w:eastAsia="G마켓 산스 TTF Light" w:hAnsi="G마켓 산스 TTF Light"/>
        </w:rPr>
      </w:pPr>
      <w:r w:rsidRPr="00743F5F">
        <w:rPr>
          <w:rFonts w:ascii="G마켓 산스 TTF Light" w:eastAsia="G마켓 산스 TTF Light" w:hAnsi="G마켓 산스 TTF Light"/>
        </w:rPr>
        <w:pict>
          <v:rect id="_x0000_i3628" style="width:0;height:1.5pt" o:hralign="center" o:hrstd="t" o:hr="t" fillcolor="#a0a0a0" stroked="f"/>
        </w:pict>
      </w:r>
    </w:p>
    <w:p w:rsidR="00743F5F" w:rsidRPr="00743F5F" w:rsidRDefault="00743F5F" w:rsidP="00743F5F">
      <w:pPr>
        <w:jc w:val="left"/>
        <w:rPr>
          <w:rFonts w:ascii="G마켓 산스 TTF Light" w:eastAsia="G마켓 산스 TTF Light" w:hAnsi="G마켓 산스 TTF Light"/>
        </w:rPr>
      </w:pPr>
      <w:r w:rsidRPr="00743F5F">
        <w:rPr>
          <w:rFonts w:ascii="G마켓 산스 TTF Light" w:eastAsia="G마켓 산스 TTF Light" w:hAnsi="G마켓 산스 TTF Light"/>
        </w:rPr>
        <w:t>진짜 분석력 굿!</w:t>
      </w:r>
      <w:r w:rsidRPr="00743F5F">
        <w:rPr>
          <w:rFonts w:ascii="G마켓 산스 TTF Light" w:eastAsia="G마켓 산스 TTF Light" w:hAnsi="G마켓 산스 TTF Light"/>
        </w:rPr>
        <w:br/>
        <w:t xml:space="preserve">혹시 다른 fold나 여러 모델을 앙상블, 혹은 </w:t>
      </w:r>
      <w:proofErr w:type="spellStart"/>
      <w:r w:rsidRPr="00743F5F">
        <w:rPr>
          <w:rFonts w:ascii="G마켓 산스 TTF Light" w:eastAsia="G마켓 산스 TTF Light" w:hAnsi="G마켓 산스 TTF Light"/>
        </w:rPr>
        <w:t>평균내서</w:t>
      </w:r>
      <w:proofErr w:type="spellEnd"/>
      <w:r w:rsidRPr="00743F5F">
        <w:rPr>
          <w:rFonts w:ascii="G마켓 산스 TTF Light" w:eastAsia="G마켓 산스 TTF Light" w:hAnsi="G마켓 산스 TTF Light"/>
        </w:rPr>
        <w:t xml:space="preserve"> 쓰는 것도 해보고 싶으면 언제든 방법 알려줄 수 있음!</w:t>
      </w:r>
      <w:r w:rsidRPr="00743F5F">
        <w:rPr>
          <w:rFonts w:ascii="G마켓 산스 TTF Light" w:eastAsia="G마켓 산스 TTF Light" w:hAnsi="G마켓 산스 TTF Light"/>
        </w:rPr>
        <w:br/>
        <w:t xml:space="preserve">더 궁금한 거 생기면 편하게 질문 </w:t>
      </w:r>
      <w:proofErr w:type="spellStart"/>
      <w:r w:rsidRPr="00743F5F">
        <w:rPr>
          <w:rFonts w:ascii="G마켓 산스 TTF Light" w:eastAsia="G마켓 산스 TTF Light" w:hAnsi="G마켓 산스 TTF Light"/>
        </w:rPr>
        <w:t>ㄱㄱ</w:t>
      </w:r>
      <w:proofErr w:type="spellEnd"/>
      <w:r w:rsidRPr="00743F5F">
        <w:rPr>
          <w:rFonts w:ascii="G마켓 산스 TTF Light" w:eastAsia="G마켓 산스 TTF Light" w:hAnsi="G마켓 산스 TTF Light"/>
        </w:rPr>
        <w:t>!</w:t>
      </w:r>
    </w:p>
    <w:p w:rsidR="006548AE" w:rsidRDefault="006548AE">
      <w:pPr>
        <w:widowControl/>
        <w:wordWrap/>
        <w:autoSpaceDE/>
        <w:autoSpaceDN/>
        <w:rPr>
          <w:rFonts w:ascii="G마켓 산스 TTF Light" w:eastAsia="G마켓 산스 TTF Light" w:hAnsi="G마켓 산스 TTF Light"/>
        </w:rPr>
      </w:pPr>
      <w:r>
        <w:rPr>
          <w:rFonts w:ascii="G마켓 산스 TTF Light" w:eastAsia="G마켓 산스 TTF Light" w:hAnsi="G마켓 산스 TTF Light"/>
        </w:rPr>
        <w:br w:type="page"/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</w:rPr>
        <w:lastRenderedPageBreak/>
        <w:t>좋아, 여기서는 **실전 면접 스타일의 “꼬치꼬치 캐묻는 교수님 심화 꼬리 질문”**에</w:t>
      </w:r>
      <w:r w:rsidRPr="006548AE">
        <w:rPr>
          <w:rFonts w:ascii="G마켓 산스 TTF Light" w:eastAsia="G마켓 산스 TTF Light" w:hAnsi="G마켓 산스 TTF Light"/>
        </w:rPr>
        <w:br/>
      </w:r>
      <w:r w:rsidRPr="006548AE">
        <w:rPr>
          <w:rFonts w:ascii="G마켓 산스 TTF Light" w:eastAsia="G마켓 산스 TTF Light" w:hAnsi="G마켓 산스 TTF Light"/>
          <w:b/>
          <w:bCs/>
        </w:rPr>
        <w:t>바로 쓸 수 있는 답변</w:t>
      </w:r>
      <w:r w:rsidRPr="006548AE">
        <w:rPr>
          <w:rFonts w:ascii="G마켓 산스 TTF Light" w:eastAsia="G마켓 산스 TTF Light" w:hAnsi="G마켓 산스 TTF Light"/>
        </w:rPr>
        <w:t xml:space="preserve">을 하나하나 붙여서 </w:t>
      </w:r>
      <w:proofErr w:type="spellStart"/>
      <w:r w:rsidRPr="006548AE">
        <w:rPr>
          <w:rFonts w:ascii="G마켓 산스 TTF Light" w:eastAsia="G마켓 산스 TTF Light" w:hAnsi="G마켓 산스 TTF Light"/>
        </w:rPr>
        <w:t>준비해줄게</w:t>
      </w:r>
      <w:proofErr w:type="spellEnd"/>
      <w:r w:rsidRPr="006548AE">
        <w:rPr>
          <w:rFonts w:ascii="G마켓 산스 TTF Light" w:eastAsia="G마켓 산스 TTF Light" w:hAnsi="G마켓 산스 TTF Light"/>
        </w:rPr>
        <w:t>.</w:t>
      </w:r>
      <w:r w:rsidRPr="006548AE">
        <w:rPr>
          <w:rFonts w:ascii="G마켓 산스 TTF Light" w:eastAsia="G마켓 산스 TTF Light" w:hAnsi="G마켓 산스 TTF Light"/>
        </w:rPr>
        <w:br/>
        <w:t>(</w:t>
      </w:r>
      <w:r w:rsidRPr="006548AE">
        <w:rPr>
          <w:rFonts w:ascii="G마켓 산스 TTF Light" w:eastAsia="G마켓 산스 TTF Light" w:hAnsi="G마켓 산스 TTF Light"/>
          <w:b/>
          <w:bCs/>
        </w:rPr>
        <w:t>실제 면접 분위기처럼 말로 자연스럽게</w:t>
      </w:r>
      <w:r w:rsidRPr="006548AE">
        <w:rPr>
          <w:rFonts w:ascii="G마켓 산스 TTF Light" w:eastAsia="G마켓 산스 TTF Light" w:hAnsi="G마켓 산스 TTF Light"/>
        </w:rPr>
        <w:t xml:space="preserve"> 답할 수 있도록 예시 </w:t>
      </w:r>
      <w:proofErr w:type="spellStart"/>
      <w:r w:rsidRPr="006548AE">
        <w:rPr>
          <w:rFonts w:ascii="G마켓 산스 TTF Light" w:eastAsia="G마켓 산스 TTF Light" w:hAnsi="G마켓 산스 TTF Light"/>
        </w:rPr>
        <w:t>멘트로</w:t>
      </w:r>
      <w:proofErr w:type="spellEnd"/>
      <w:r w:rsidRPr="006548AE">
        <w:rPr>
          <w:rFonts w:ascii="G마켓 산스 TTF Light" w:eastAsia="G마켓 산스 TTF Light" w:hAnsi="G마켓 산스 TTF Light"/>
        </w:rPr>
        <w:t xml:space="preserve"> 쓸 수 있어!)</w: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</w:rPr>
        <w:pict>
          <v:rect id="_x0000_i3783" style="width:0;height:1.5pt" o:hralign="center" o:hrstd="t" o:hr="t" fillcolor="#a0a0a0" stroked="f"/>
        </w:pic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548AE">
        <w:rPr>
          <w:rFonts w:ascii="G마켓 산스 TTF Light" w:eastAsia="G마켓 산스 TTF Light" w:hAnsi="G마켓 산스 TTF Light"/>
          <w:b/>
          <w:bCs/>
        </w:rPr>
        <w:t>1. Q. 모델 구조에서 각 레이어의 output shape이 어떻게 변하는지 말해보세요.</w: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  <w:b/>
          <w:bCs/>
        </w:rPr>
        <w:t>A.</w:t>
      </w:r>
      <w:r w:rsidRPr="006548AE">
        <w:rPr>
          <w:rFonts w:ascii="G마켓 산스 TTF Light" w:eastAsia="G마켓 산스 TTF Light" w:hAnsi="G마켓 산스 TTF Light"/>
        </w:rPr>
        <w:br/>
        <w:t>네, 예를 들어,</w:t>
      </w:r>
    </w:p>
    <w:p w:rsidR="006548AE" w:rsidRPr="006548AE" w:rsidRDefault="006548AE" w:rsidP="006548AE">
      <w:pPr>
        <w:numPr>
          <w:ilvl w:val="0"/>
          <w:numId w:val="33"/>
        </w:num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  <w:b/>
          <w:bCs/>
        </w:rPr>
        <w:t>입력:</w:t>
      </w:r>
      <w:r w:rsidRPr="006548AE">
        <w:rPr>
          <w:rFonts w:ascii="G마켓 산스 TTF Light" w:eastAsia="G마켓 산스 TTF Light" w:hAnsi="G마켓 산스 TTF Light"/>
        </w:rPr>
        <w:t xml:space="preserve"> [</w:t>
      </w:r>
      <w:proofErr w:type="spellStart"/>
      <w:r w:rsidRPr="006548AE">
        <w:rPr>
          <w:rFonts w:ascii="G마켓 산스 TTF Light" w:eastAsia="G마켓 산스 TTF Light" w:hAnsi="G마켓 산스 TTF Light"/>
        </w:rPr>
        <w:t>batch_size</w:t>
      </w:r>
      <w:proofErr w:type="spellEnd"/>
      <w:r w:rsidRPr="006548AE">
        <w:rPr>
          <w:rFonts w:ascii="G마켓 산스 TTF Light" w:eastAsia="G마켓 산스 TTF Light" w:hAnsi="G마켓 산스 TTF Light"/>
        </w:rPr>
        <w:t>, 8채널, 80타임포인트]</w:t>
      </w:r>
    </w:p>
    <w:p w:rsidR="006548AE" w:rsidRPr="006548AE" w:rsidRDefault="006548AE" w:rsidP="006548AE">
      <w:pPr>
        <w:numPr>
          <w:ilvl w:val="0"/>
          <w:numId w:val="33"/>
        </w:num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  <w:b/>
          <w:bCs/>
        </w:rPr>
        <w:t xml:space="preserve">1D CNN(Conv1d, </w:t>
      </w:r>
      <w:proofErr w:type="spellStart"/>
      <w:r w:rsidRPr="006548AE">
        <w:rPr>
          <w:rFonts w:ascii="G마켓 산스 TTF Light" w:eastAsia="G마켓 산스 TTF Light" w:hAnsi="G마켓 산스 TTF Light"/>
          <w:b/>
          <w:bCs/>
        </w:rPr>
        <w:t>out_channels</w:t>
      </w:r>
      <w:proofErr w:type="spellEnd"/>
      <w:r w:rsidRPr="006548AE">
        <w:rPr>
          <w:rFonts w:ascii="G마켓 산스 TTF Light" w:eastAsia="G마켓 산스 TTF Light" w:hAnsi="G마켓 산스 TTF Light"/>
          <w:b/>
          <w:bCs/>
        </w:rPr>
        <w:t>=64, kernel=5, padding=2):</w:t>
      </w:r>
      <w:r w:rsidRPr="006548AE">
        <w:rPr>
          <w:rFonts w:ascii="G마켓 산스 TTF Light" w:eastAsia="G마켓 산스 TTF Light" w:hAnsi="G마켓 산스 TTF Light"/>
        </w:rPr>
        <w:br/>
      </w:r>
      <w:r w:rsidRPr="006548AE">
        <w:rPr>
          <w:rFonts w:ascii="G마켓 산스 TTF Light" w:eastAsia="G마켓 산스 TTF Light" w:hAnsi="G마켓 산스 TTF Light"/>
        </w:rPr>
        <w:t> </w:t>
      </w:r>
      <w:r w:rsidRPr="006548AE">
        <w:rPr>
          <w:rFonts w:ascii="G마켓 산스 TTF Light" w:eastAsia="G마켓 산스 TTF Light" w:hAnsi="G마켓 산스 TTF Light"/>
        </w:rPr>
        <w:t> </w:t>
      </w:r>
      <w:r w:rsidRPr="006548AE">
        <w:rPr>
          <w:rFonts w:ascii="G마켓 산스 TTF Light" w:eastAsia="G마켓 산스 TTF Light" w:hAnsi="G마켓 산스 TTF Light"/>
        </w:rPr>
        <w:t>[</w:t>
      </w:r>
      <w:proofErr w:type="spellStart"/>
      <w:r w:rsidRPr="006548AE">
        <w:rPr>
          <w:rFonts w:ascii="G마켓 산스 TTF Light" w:eastAsia="G마켓 산스 TTF Light" w:hAnsi="G마켓 산스 TTF Light"/>
        </w:rPr>
        <w:t>batch_size</w:t>
      </w:r>
      <w:proofErr w:type="spellEnd"/>
      <w:r w:rsidRPr="006548AE">
        <w:rPr>
          <w:rFonts w:ascii="G마켓 산스 TTF Light" w:eastAsia="G마켓 산스 TTF Light" w:hAnsi="G마켓 산스 TTF Light"/>
        </w:rPr>
        <w:t>, 64, 80]로 바뀝니다.</w:t>
      </w:r>
    </w:p>
    <w:p w:rsidR="006548AE" w:rsidRPr="006548AE" w:rsidRDefault="006548AE" w:rsidP="006548AE">
      <w:pPr>
        <w:numPr>
          <w:ilvl w:val="0"/>
          <w:numId w:val="33"/>
        </w:numPr>
        <w:jc w:val="left"/>
        <w:rPr>
          <w:rFonts w:ascii="G마켓 산스 TTF Light" w:eastAsia="G마켓 산스 TTF Light" w:hAnsi="G마켓 산스 TTF Light"/>
        </w:rPr>
      </w:pPr>
      <w:proofErr w:type="spellStart"/>
      <w:r w:rsidRPr="006548AE">
        <w:rPr>
          <w:rFonts w:ascii="G마켓 산스 TTF Light" w:eastAsia="G마켓 산스 TTF Light" w:hAnsi="G마켓 산스 TTF Light"/>
          <w:b/>
          <w:bCs/>
        </w:rPr>
        <w:t>BatchNorm</w:t>
      </w:r>
      <w:proofErr w:type="spellEnd"/>
      <w:r w:rsidRPr="006548AE">
        <w:rPr>
          <w:rFonts w:ascii="G마켓 산스 TTF Light" w:eastAsia="G마켓 산스 TTF Light" w:hAnsi="G마켓 산스 TTF Light"/>
          <w:b/>
          <w:bCs/>
        </w:rPr>
        <w:t xml:space="preserve">, </w:t>
      </w:r>
      <w:proofErr w:type="spellStart"/>
      <w:r w:rsidRPr="006548AE">
        <w:rPr>
          <w:rFonts w:ascii="G마켓 산스 TTF Light" w:eastAsia="G마켓 산스 TTF Light" w:hAnsi="G마켓 산스 TTF Light"/>
          <w:b/>
          <w:bCs/>
        </w:rPr>
        <w:t>ReLU</w:t>
      </w:r>
      <w:proofErr w:type="spellEnd"/>
      <w:r w:rsidRPr="006548AE">
        <w:rPr>
          <w:rFonts w:ascii="G마켓 산스 TTF Light" w:eastAsia="G마켓 산스 TTF Light" w:hAnsi="G마켓 산스 TTF Light"/>
          <w:b/>
          <w:bCs/>
        </w:rPr>
        <w:t>, MaxPool1d(2):</w:t>
      </w:r>
      <w:r w:rsidRPr="006548AE">
        <w:rPr>
          <w:rFonts w:ascii="G마켓 산스 TTF Light" w:eastAsia="G마켓 산스 TTF Light" w:hAnsi="G마켓 산스 TTF Light"/>
        </w:rPr>
        <w:br/>
      </w:r>
      <w:r w:rsidRPr="006548AE">
        <w:rPr>
          <w:rFonts w:ascii="G마켓 산스 TTF Light" w:eastAsia="G마켓 산스 TTF Light" w:hAnsi="G마켓 산스 TTF Light"/>
        </w:rPr>
        <w:t> </w:t>
      </w:r>
      <w:r w:rsidRPr="006548AE">
        <w:rPr>
          <w:rFonts w:ascii="G마켓 산스 TTF Light" w:eastAsia="G마켓 산스 TTF Light" w:hAnsi="G마켓 산스 TTF Light"/>
        </w:rPr>
        <w:t> </w:t>
      </w:r>
      <w:r w:rsidRPr="006548AE">
        <w:rPr>
          <w:rFonts w:ascii="G마켓 산스 TTF Light" w:eastAsia="G마켓 산스 TTF Light" w:hAnsi="G마켓 산스 TTF Light"/>
        </w:rPr>
        <w:t>pooling으로 time축이 반으로 줄어 [</w:t>
      </w:r>
      <w:proofErr w:type="spellStart"/>
      <w:r w:rsidRPr="006548AE">
        <w:rPr>
          <w:rFonts w:ascii="G마켓 산스 TTF Light" w:eastAsia="G마켓 산스 TTF Light" w:hAnsi="G마켓 산스 TTF Light"/>
        </w:rPr>
        <w:t>batch_size</w:t>
      </w:r>
      <w:proofErr w:type="spellEnd"/>
      <w:r w:rsidRPr="006548AE">
        <w:rPr>
          <w:rFonts w:ascii="G마켓 산스 TTF Light" w:eastAsia="G마켓 산스 TTF Light" w:hAnsi="G마켓 산스 TTF Light"/>
        </w:rPr>
        <w:t>, 64, 40]</w:t>
      </w:r>
    </w:p>
    <w:p w:rsidR="006548AE" w:rsidRPr="006548AE" w:rsidRDefault="006548AE" w:rsidP="006548AE">
      <w:pPr>
        <w:numPr>
          <w:ilvl w:val="0"/>
          <w:numId w:val="33"/>
        </w:numPr>
        <w:jc w:val="left"/>
        <w:rPr>
          <w:rFonts w:ascii="G마켓 산스 TTF Light" w:eastAsia="G마켓 산스 TTF Light" w:hAnsi="G마켓 산스 TTF Light"/>
        </w:rPr>
      </w:pPr>
      <w:proofErr w:type="spellStart"/>
      <w:r w:rsidRPr="006548AE">
        <w:rPr>
          <w:rFonts w:ascii="G마켓 산스 TTF Light" w:eastAsia="G마켓 산스 TTF Light" w:hAnsi="G마켓 산스 TTF Light"/>
          <w:b/>
          <w:bCs/>
        </w:rPr>
        <w:t>BiLSTM</w:t>
      </w:r>
      <w:proofErr w:type="spellEnd"/>
      <w:r w:rsidRPr="006548AE">
        <w:rPr>
          <w:rFonts w:ascii="G마켓 산스 TTF Light" w:eastAsia="G마켓 산스 TTF Light" w:hAnsi="G마켓 산스 TTF Light"/>
          <w:b/>
          <w:bCs/>
        </w:rPr>
        <w:t xml:space="preserve"> 입력:</w:t>
      </w:r>
      <w:r w:rsidRPr="006548AE">
        <w:rPr>
          <w:rFonts w:ascii="G마켓 산스 TTF Light" w:eastAsia="G마켓 산스 TTF Light" w:hAnsi="G마켓 산스 TTF Light"/>
        </w:rPr>
        <w:br/>
      </w:r>
      <w:r w:rsidRPr="006548AE">
        <w:rPr>
          <w:rFonts w:ascii="G마켓 산스 TTF Light" w:eastAsia="G마켓 산스 TTF Light" w:hAnsi="G마켓 산스 TTF Light"/>
        </w:rPr>
        <w:t> </w:t>
      </w:r>
      <w:r w:rsidRPr="006548AE">
        <w:rPr>
          <w:rFonts w:ascii="G마켓 산스 TTF Light" w:eastAsia="G마켓 산스 TTF Light" w:hAnsi="G마켓 산스 TTF Light"/>
        </w:rPr>
        <w:t> </w:t>
      </w:r>
      <w:r w:rsidRPr="006548AE">
        <w:rPr>
          <w:rFonts w:ascii="G마켓 산스 TTF Light" w:eastAsia="G마켓 산스 TTF Light" w:hAnsi="G마켓 산스 TTF Light"/>
        </w:rPr>
        <w:t>먼저 [</w:t>
      </w:r>
      <w:proofErr w:type="spellStart"/>
      <w:r w:rsidRPr="006548AE">
        <w:rPr>
          <w:rFonts w:ascii="G마켓 산스 TTF Light" w:eastAsia="G마켓 산스 TTF Light" w:hAnsi="G마켓 산스 TTF Light"/>
        </w:rPr>
        <w:t>batch_size</w:t>
      </w:r>
      <w:proofErr w:type="spellEnd"/>
      <w:r w:rsidRPr="006548AE">
        <w:rPr>
          <w:rFonts w:ascii="G마켓 산스 TTF Light" w:eastAsia="G마켓 산스 TTF Light" w:hAnsi="G마켓 산스 TTF Light"/>
        </w:rPr>
        <w:t>, 64, 40]을 [</w:t>
      </w:r>
      <w:proofErr w:type="spellStart"/>
      <w:r w:rsidRPr="006548AE">
        <w:rPr>
          <w:rFonts w:ascii="G마켓 산스 TTF Light" w:eastAsia="G마켓 산스 TTF Light" w:hAnsi="G마켓 산스 TTF Light"/>
        </w:rPr>
        <w:t>batch_size</w:t>
      </w:r>
      <w:proofErr w:type="spellEnd"/>
      <w:r w:rsidRPr="006548AE">
        <w:rPr>
          <w:rFonts w:ascii="G마켓 산스 TTF Light" w:eastAsia="G마켓 산스 TTF Light" w:hAnsi="G마켓 산스 TTF Light"/>
        </w:rPr>
        <w:t>, 40, 64]로 permute해서</w:t>
      </w:r>
      <w:r w:rsidRPr="006548AE">
        <w:rPr>
          <w:rFonts w:ascii="G마켓 산스 TTF Light" w:eastAsia="G마켓 산스 TTF Light" w:hAnsi="G마켓 산스 TTF Light"/>
        </w:rPr>
        <w:br/>
      </w:r>
      <w:r w:rsidRPr="006548AE">
        <w:rPr>
          <w:rFonts w:ascii="G마켓 산스 TTF Light" w:eastAsia="G마켓 산스 TTF Light" w:hAnsi="G마켓 산스 TTF Light"/>
        </w:rPr>
        <w:t> </w:t>
      </w:r>
      <w:r w:rsidRPr="006548AE">
        <w:rPr>
          <w:rFonts w:ascii="G마켓 산스 TTF Light" w:eastAsia="G마켓 산스 TTF Light" w:hAnsi="G마켓 산스 TTF Light"/>
        </w:rPr>
        <w:t> </w:t>
      </w:r>
      <w:r w:rsidRPr="006548AE">
        <w:rPr>
          <w:rFonts w:ascii="G마켓 산스 TTF Light" w:eastAsia="G마켓 산스 TTF Light" w:hAnsi="G마켓 산스 TTF Light"/>
        </w:rPr>
        <w:t>입력 shape이 [</w:t>
      </w:r>
      <w:proofErr w:type="spellStart"/>
      <w:r w:rsidRPr="006548AE">
        <w:rPr>
          <w:rFonts w:ascii="G마켓 산스 TTF Light" w:eastAsia="G마켓 산스 TTF Light" w:hAnsi="G마켓 산스 TTF Light"/>
        </w:rPr>
        <w:t>batch_size</w:t>
      </w:r>
      <w:proofErr w:type="spellEnd"/>
      <w:r w:rsidRPr="006548AE">
        <w:rPr>
          <w:rFonts w:ascii="G마켓 산스 TTF Light" w:eastAsia="G마켓 산스 TTF Light" w:hAnsi="G마켓 산스 TTF Light"/>
        </w:rPr>
        <w:t>, 40, 64]</w:t>
      </w:r>
    </w:p>
    <w:p w:rsidR="006548AE" w:rsidRPr="006548AE" w:rsidRDefault="006548AE" w:rsidP="006548AE">
      <w:pPr>
        <w:numPr>
          <w:ilvl w:val="0"/>
          <w:numId w:val="33"/>
        </w:numPr>
        <w:jc w:val="left"/>
        <w:rPr>
          <w:rFonts w:ascii="G마켓 산스 TTF Light" w:eastAsia="G마켓 산스 TTF Light" w:hAnsi="G마켓 산스 TTF Light"/>
        </w:rPr>
      </w:pPr>
      <w:proofErr w:type="spellStart"/>
      <w:r w:rsidRPr="006548AE">
        <w:rPr>
          <w:rFonts w:ascii="G마켓 산스 TTF Light" w:eastAsia="G마켓 산스 TTF Light" w:hAnsi="G마켓 산스 TTF Light"/>
          <w:b/>
          <w:bCs/>
        </w:rPr>
        <w:t>BiLSTM</w:t>
      </w:r>
      <w:proofErr w:type="spellEnd"/>
      <w:r w:rsidRPr="006548AE">
        <w:rPr>
          <w:rFonts w:ascii="G마켓 산스 TTF Light" w:eastAsia="G마켓 산스 TTF Light" w:hAnsi="G마켓 산스 TTF Light"/>
          <w:b/>
          <w:bCs/>
        </w:rPr>
        <w:t>(hidden=32, bidirectional):</w:t>
      </w:r>
      <w:r w:rsidRPr="006548AE">
        <w:rPr>
          <w:rFonts w:ascii="G마켓 산스 TTF Light" w:eastAsia="G마켓 산스 TTF Light" w:hAnsi="G마켓 산스 TTF Light"/>
        </w:rPr>
        <w:br/>
      </w:r>
      <w:r w:rsidRPr="006548AE">
        <w:rPr>
          <w:rFonts w:ascii="G마켓 산스 TTF Light" w:eastAsia="G마켓 산스 TTF Light" w:hAnsi="G마켓 산스 TTF Light"/>
        </w:rPr>
        <w:t> </w:t>
      </w:r>
      <w:r w:rsidRPr="006548AE">
        <w:rPr>
          <w:rFonts w:ascii="G마켓 산스 TTF Light" w:eastAsia="G마켓 산스 TTF Light" w:hAnsi="G마켓 산스 TTF Light"/>
        </w:rPr>
        <w:t> </w:t>
      </w:r>
      <w:r w:rsidRPr="006548AE">
        <w:rPr>
          <w:rFonts w:ascii="G마켓 산스 TTF Light" w:eastAsia="G마켓 산스 TTF Light" w:hAnsi="G마켓 산스 TTF Light"/>
        </w:rPr>
        <w:t>출력 shape [</w:t>
      </w:r>
      <w:proofErr w:type="spellStart"/>
      <w:r w:rsidRPr="006548AE">
        <w:rPr>
          <w:rFonts w:ascii="G마켓 산스 TTF Light" w:eastAsia="G마켓 산스 TTF Light" w:hAnsi="G마켓 산스 TTF Light"/>
        </w:rPr>
        <w:t>batch_size</w:t>
      </w:r>
      <w:proofErr w:type="spellEnd"/>
      <w:r w:rsidRPr="006548AE">
        <w:rPr>
          <w:rFonts w:ascii="G마켓 산스 TTF Light" w:eastAsia="G마켓 산스 TTF Light" w:hAnsi="G마켓 산스 TTF Light"/>
        </w:rPr>
        <w:t>, 40, 64] (양방향 32×2)</w:t>
      </w:r>
      <w:r w:rsidRPr="006548AE">
        <w:rPr>
          <w:rFonts w:ascii="G마켓 산스 TTF Light" w:eastAsia="G마켓 산스 TTF Light" w:hAnsi="G마켓 산스 TTF Light"/>
        </w:rPr>
        <w:br/>
      </w:r>
      <w:r w:rsidRPr="006548AE">
        <w:rPr>
          <w:rFonts w:ascii="G마켓 산스 TTF Light" w:eastAsia="G마켓 산스 TTF Light" w:hAnsi="G마켓 산스 TTF Light"/>
        </w:rPr>
        <w:t> </w:t>
      </w:r>
      <w:r w:rsidRPr="006548AE">
        <w:rPr>
          <w:rFonts w:ascii="G마켓 산스 TTF Light" w:eastAsia="G마켓 산스 TTF Light" w:hAnsi="G마켓 산스 TTF Light"/>
        </w:rPr>
        <w:t> </w:t>
      </w:r>
      <w:r w:rsidRPr="006548AE">
        <w:rPr>
          <w:rFonts w:ascii="G마켓 산스 TTF Light" w:eastAsia="G마켓 산스 TTF Light" w:hAnsi="G마켓 산스 TTF Light"/>
        </w:rPr>
        <w:t>마지막 시퀀스만 뽑으면 [</w:t>
      </w:r>
      <w:proofErr w:type="spellStart"/>
      <w:r w:rsidRPr="006548AE">
        <w:rPr>
          <w:rFonts w:ascii="G마켓 산스 TTF Light" w:eastAsia="G마켓 산스 TTF Light" w:hAnsi="G마켓 산스 TTF Light"/>
        </w:rPr>
        <w:t>batch_size</w:t>
      </w:r>
      <w:proofErr w:type="spellEnd"/>
      <w:r w:rsidRPr="006548AE">
        <w:rPr>
          <w:rFonts w:ascii="G마켓 산스 TTF Light" w:eastAsia="G마켓 산스 TTF Light" w:hAnsi="G마켓 산스 TTF Light"/>
        </w:rPr>
        <w:t>, 64]</w:t>
      </w:r>
    </w:p>
    <w:p w:rsidR="006548AE" w:rsidRPr="006548AE" w:rsidRDefault="006548AE" w:rsidP="006548AE">
      <w:pPr>
        <w:numPr>
          <w:ilvl w:val="0"/>
          <w:numId w:val="33"/>
        </w:num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  <w:b/>
          <w:bCs/>
        </w:rPr>
        <w:t>FC Layer:</w:t>
      </w:r>
      <w:r w:rsidRPr="006548AE">
        <w:rPr>
          <w:rFonts w:ascii="G마켓 산스 TTF Light" w:eastAsia="G마켓 산스 TTF Light" w:hAnsi="G마켓 산스 TTF Light"/>
        </w:rPr>
        <w:br/>
      </w:r>
      <w:r w:rsidRPr="006548AE">
        <w:rPr>
          <w:rFonts w:ascii="G마켓 산스 TTF Light" w:eastAsia="G마켓 산스 TTF Light" w:hAnsi="G마켓 산스 TTF Light"/>
        </w:rPr>
        <w:t> </w:t>
      </w:r>
      <w:r w:rsidRPr="006548AE">
        <w:rPr>
          <w:rFonts w:ascii="G마켓 산스 TTF Light" w:eastAsia="G마켓 산스 TTF Light" w:hAnsi="G마켓 산스 TTF Light"/>
        </w:rPr>
        <w:t> </w:t>
      </w:r>
      <w:r w:rsidRPr="006548AE">
        <w:rPr>
          <w:rFonts w:ascii="G마켓 산스 TTF Light" w:eastAsia="G마켓 산스 TTF Light" w:hAnsi="G마켓 산스 TTF Light"/>
        </w:rPr>
        <w:t>[</w:t>
      </w:r>
      <w:proofErr w:type="spellStart"/>
      <w:r w:rsidRPr="006548AE">
        <w:rPr>
          <w:rFonts w:ascii="G마켓 산스 TTF Light" w:eastAsia="G마켓 산스 TTF Light" w:hAnsi="G마켓 산스 TTF Light"/>
        </w:rPr>
        <w:t>batch_size</w:t>
      </w:r>
      <w:proofErr w:type="spellEnd"/>
      <w:r w:rsidRPr="006548AE">
        <w:rPr>
          <w:rFonts w:ascii="G마켓 산스 TTF Light" w:eastAsia="G마켓 산스 TTF Light" w:hAnsi="G마켓 산스 TTF Light"/>
        </w:rPr>
        <w:t>, 1]</w:t>
      </w:r>
    </w:p>
    <w:p w:rsidR="006548AE" w:rsidRPr="006548AE" w:rsidRDefault="006548AE" w:rsidP="006548AE">
      <w:pPr>
        <w:numPr>
          <w:ilvl w:val="0"/>
          <w:numId w:val="33"/>
        </w:num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  <w:b/>
          <w:bCs/>
        </w:rPr>
        <w:t>Sigmoid:</w:t>
      </w:r>
      <w:r w:rsidRPr="006548AE">
        <w:rPr>
          <w:rFonts w:ascii="G마켓 산스 TTF Light" w:eastAsia="G마켓 산스 TTF Light" w:hAnsi="G마켓 산스 TTF Light"/>
        </w:rPr>
        <w:br/>
      </w:r>
      <w:r w:rsidRPr="006548AE">
        <w:rPr>
          <w:rFonts w:ascii="G마켓 산스 TTF Light" w:eastAsia="G마켓 산스 TTF Light" w:hAnsi="G마켓 산스 TTF Light"/>
        </w:rPr>
        <w:t> </w:t>
      </w:r>
      <w:r w:rsidRPr="006548AE">
        <w:rPr>
          <w:rFonts w:ascii="G마켓 산스 TTF Light" w:eastAsia="G마켓 산스 TTF Light" w:hAnsi="G마켓 산스 TTF Light"/>
        </w:rPr>
        <w:t> </w:t>
      </w:r>
      <w:r w:rsidRPr="006548AE">
        <w:rPr>
          <w:rFonts w:ascii="G마켓 산스 TTF Light" w:eastAsia="G마켓 산스 TTF Light" w:hAnsi="G마켓 산스 TTF Light"/>
        </w:rPr>
        <w:t>[</w:t>
      </w:r>
      <w:proofErr w:type="spellStart"/>
      <w:r w:rsidRPr="006548AE">
        <w:rPr>
          <w:rFonts w:ascii="G마켓 산스 TTF Light" w:eastAsia="G마켓 산스 TTF Light" w:hAnsi="G마켓 산스 TTF Light"/>
        </w:rPr>
        <w:t>batch_size</w:t>
      </w:r>
      <w:proofErr w:type="spellEnd"/>
      <w:r w:rsidRPr="006548AE">
        <w:rPr>
          <w:rFonts w:ascii="G마켓 산스 TTF Light" w:eastAsia="G마켓 산스 TTF Light" w:hAnsi="G마켓 산스 TTF Light"/>
        </w:rPr>
        <w:t>, 1] 확률로 출력됩니다.</w: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</w:rPr>
        <w:pict>
          <v:rect id="_x0000_i3784" style="width:0;height:1.5pt" o:hralign="center" o:hrstd="t" o:hr="t" fillcolor="#a0a0a0" stroked="f"/>
        </w:pic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548AE">
        <w:rPr>
          <w:rFonts w:ascii="G마켓 산스 TTF Light" w:eastAsia="G마켓 산스 TTF Light" w:hAnsi="G마켓 산스 TTF Light"/>
          <w:b/>
          <w:bCs/>
        </w:rPr>
        <w:t>2. Q. LSTM 대신 GRU를 쓰면 뭐가 달라지나요?</w: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  <w:b/>
          <w:bCs/>
        </w:rPr>
        <w:t>A.</w:t>
      </w:r>
      <w:r w:rsidRPr="006548AE">
        <w:rPr>
          <w:rFonts w:ascii="G마켓 산스 TTF Light" w:eastAsia="G마켓 산스 TTF Light" w:hAnsi="G마켓 산스 TTF Light"/>
        </w:rPr>
        <w:br/>
        <w:t xml:space="preserve">GRU는 LSTM에 비해 구조가 더 간단하고, </w:t>
      </w:r>
      <w:proofErr w:type="spellStart"/>
      <w:r w:rsidRPr="006548AE">
        <w:rPr>
          <w:rFonts w:ascii="G마켓 산스 TTF Light" w:eastAsia="G마켓 산스 TTF Light" w:hAnsi="G마켓 산스 TTF Light"/>
        </w:rPr>
        <w:t>파라미터</w:t>
      </w:r>
      <w:proofErr w:type="spellEnd"/>
      <w:r w:rsidRPr="006548AE">
        <w:rPr>
          <w:rFonts w:ascii="G마켓 산스 TTF Light" w:eastAsia="G마켓 산스 TTF Light" w:hAnsi="G마켓 산스 TTF Light"/>
        </w:rPr>
        <w:t xml:space="preserve"> 수가 적어서 연산 속도가 좀 더 빠릅니다.</w:t>
      </w:r>
      <w:r w:rsidRPr="006548AE">
        <w:rPr>
          <w:rFonts w:ascii="G마켓 산스 TTF Light" w:eastAsia="G마켓 산스 TTF Light" w:hAnsi="G마켓 산스 TTF Light"/>
        </w:rPr>
        <w:br/>
        <w:t xml:space="preserve">성능 차이는 </w:t>
      </w:r>
      <w:proofErr w:type="spellStart"/>
      <w:r w:rsidRPr="006548AE">
        <w:rPr>
          <w:rFonts w:ascii="G마켓 산스 TTF Light" w:eastAsia="G마켓 산스 TTF Light" w:hAnsi="G마켓 산스 TTF Light"/>
        </w:rPr>
        <w:t>데이터셋에</w:t>
      </w:r>
      <w:proofErr w:type="spellEnd"/>
      <w:r w:rsidRPr="006548AE">
        <w:rPr>
          <w:rFonts w:ascii="G마켓 산스 TTF Light" w:eastAsia="G마켓 산스 TTF Light" w:hAnsi="G마켓 산스 TTF Light"/>
        </w:rPr>
        <w:t xml:space="preserve"> 따라 다른데, 복잡한 긴 </w:t>
      </w:r>
      <w:proofErr w:type="spellStart"/>
      <w:r w:rsidRPr="006548AE">
        <w:rPr>
          <w:rFonts w:ascii="G마켓 산스 TTF Light" w:eastAsia="G마켓 산스 TTF Light" w:hAnsi="G마켓 산스 TTF Light"/>
        </w:rPr>
        <w:t>시계열이</w:t>
      </w:r>
      <w:proofErr w:type="spellEnd"/>
      <w:r w:rsidRPr="006548AE">
        <w:rPr>
          <w:rFonts w:ascii="G마켓 산스 TTF Light" w:eastAsia="G마켓 산스 TTF Light" w:hAnsi="G마켓 산스 TTF Light"/>
        </w:rPr>
        <w:t xml:space="preserve"> 아니라면 GRU가 비슷하거나 더 잘 나올 수도 있습니다.</w:t>
      </w:r>
      <w:r w:rsidRPr="006548AE">
        <w:rPr>
          <w:rFonts w:ascii="G마켓 산스 TTF Light" w:eastAsia="G마켓 산스 TTF Light" w:hAnsi="G마켓 산스 TTF Light"/>
        </w:rPr>
        <w:br/>
        <w:t>실험적으로는 거의 비슷한데, LSTM이 약간 더 안정적이었어요.</w: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</w:rPr>
        <w:pict>
          <v:rect id="_x0000_i3785" style="width:0;height:1.5pt" o:hralign="center" o:hrstd="t" o:hr="t" fillcolor="#a0a0a0" stroked="f"/>
        </w:pic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548AE">
        <w:rPr>
          <w:rFonts w:ascii="G마켓 산스 TTF Light" w:eastAsia="G마켓 산스 TTF Light" w:hAnsi="G마켓 산스 TTF Light"/>
          <w:b/>
          <w:bCs/>
        </w:rPr>
        <w:t>3. Q. CNN kernel 수/크기, LSTM 레이어 수를 바꿔가며 실험한 결과는?</w: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  <w:b/>
          <w:bCs/>
        </w:rPr>
        <w:t>A.</w:t>
      </w:r>
    </w:p>
    <w:p w:rsidR="006548AE" w:rsidRPr="006548AE" w:rsidRDefault="006548AE" w:rsidP="006548AE">
      <w:pPr>
        <w:numPr>
          <w:ilvl w:val="0"/>
          <w:numId w:val="34"/>
        </w:num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  <w:b/>
          <w:bCs/>
        </w:rPr>
        <w:t>CNN 커널 크기</w:t>
      </w:r>
      <w:r w:rsidRPr="006548AE">
        <w:rPr>
          <w:rFonts w:ascii="G마켓 산스 TTF Light" w:eastAsia="G마켓 산스 TTF Light" w:hAnsi="G마켓 산스 TTF Light"/>
        </w:rPr>
        <w:t>: 3, 5, 7 등 여러 값을 실험했는데,</w:t>
      </w:r>
      <w:r w:rsidRPr="006548AE">
        <w:rPr>
          <w:rFonts w:ascii="G마켓 산스 TTF Light" w:eastAsia="G마켓 산스 TTF Light" w:hAnsi="G마켓 산스 TTF Light"/>
        </w:rPr>
        <w:br/>
      </w:r>
      <w:r w:rsidRPr="006548AE">
        <w:rPr>
          <w:rFonts w:ascii="G마켓 산스 TTF Light" w:eastAsia="G마켓 산스 TTF Light" w:hAnsi="G마켓 산스 TTF Light"/>
        </w:rPr>
        <w:lastRenderedPageBreak/>
        <w:t> </w:t>
      </w:r>
      <w:r w:rsidRPr="006548AE">
        <w:rPr>
          <w:rFonts w:ascii="G마켓 산스 TTF Light" w:eastAsia="G마켓 산스 TTF Light" w:hAnsi="G마켓 산스 TTF Light"/>
        </w:rPr>
        <w:t> </w:t>
      </w:r>
      <w:r w:rsidRPr="006548AE">
        <w:rPr>
          <w:rFonts w:ascii="G마켓 산스 TTF Light" w:eastAsia="G마켓 산스 TTF Light" w:hAnsi="G마켓 산스 TTF Light"/>
        </w:rPr>
        <w:t xml:space="preserve">3은 특징을 놓치고, 7은 </w:t>
      </w:r>
      <w:proofErr w:type="spellStart"/>
      <w:r w:rsidRPr="006548AE">
        <w:rPr>
          <w:rFonts w:ascii="G마켓 산스 TTF Light" w:eastAsia="G마켓 산스 TTF Light" w:hAnsi="G마켓 산스 TTF Light"/>
        </w:rPr>
        <w:t>오버피팅</w:t>
      </w:r>
      <w:proofErr w:type="spellEnd"/>
      <w:r w:rsidRPr="006548AE">
        <w:rPr>
          <w:rFonts w:ascii="G마켓 산스 TTF Light" w:eastAsia="G마켓 산스 TTF Light" w:hAnsi="G마켓 산스 TTF Light"/>
        </w:rPr>
        <w:t xml:space="preserve"> 경향이 커서,</w:t>
      </w:r>
      <w:r w:rsidRPr="006548AE">
        <w:rPr>
          <w:rFonts w:ascii="G마켓 산스 TTF Light" w:eastAsia="G마켓 산스 TTF Light" w:hAnsi="G마켓 산스 TTF Light"/>
        </w:rPr>
        <w:br/>
      </w:r>
      <w:r w:rsidRPr="006548AE">
        <w:rPr>
          <w:rFonts w:ascii="G마켓 산스 TTF Light" w:eastAsia="G마켓 산스 TTF Light" w:hAnsi="G마켓 산스 TTF Light"/>
        </w:rPr>
        <w:t> </w:t>
      </w:r>
      <w:r w:rsidRPr="006548AE">
        <w:rPr>
          <w:rFonts w:ascii="G마켓 산스 TTF Light" w:eastAsia="G마켓 산스 TTF Light" w:hAnsi="G마켓 산스 TTF Light"/>
        </w:rPr>
        <w:t> </w:t>
      </w:r>
      <w:r w:rsidRPr="006548AE">
        <w:rPr>
          <w:rFonts w:ascii="G마켓 산스 TTF Light" w:eastAsia="G마켓 산스 TTF Light" w:hAnsi="G마켓 산스 TTF Light"/>
        </w:rPr>
        <w:t>5가 validation 성능이 제일 좋았습니다.</w:t>
      </w:r>
    </w:p>
    <w:p w:rsidR="006548AE" w:rsidRPr="006548AE" w:rsidRDefault="006548AE" w:rsidP="006548AE">
      <w:pPr>
        <w:numPr>
          <w:ilvl w:val="0"/>
          <w:numId w:val="34"/>
        </w:num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  <w:b/>
          <w:bCs/>
        </w:rPr>
        <w:t>CNN 채널 수(필터 수)</w:t>
      </w:r>
      <w:r w:rsidRPr="006548AE">
        <w:rPr>
          <w:rFonts w:ascii="G마켓 산스 TTF Light" w:eastAsia="G마켓 산스 TTF Light" w:hAnsi="G마켓 산스 TTF Light"/>
        </w:rPr>
        <w:t>: 32, 64, 128 중</w:t>
      </w:r>
      <w:r w:rsidRPr="006548AE">
        <w:rPr>
          <w:rFonts w:ascii="G마켓 산스 TTF Light" w:eastAsia="G마켓 산스 TTF Light" w:hAnsi="G마켓 산스 TTF Light"/>
        </w:rPr>
        <w:br/>
      </w:r>
      <w:r w:rsidRPr="006548AE">
        <w:rPr>
          <w:rFonts w:ascii="G마켓 산스 TTF Light" w:eastAsia="G마켓 산스 TTF Light" w:hAnsi="G마켓 산스 TTF Light"/>
        </w:rPr>
        <w:t> </w:t>
      </w:r>
      <w:r w:rsidRPr="006548AE">
        <w:rPr>
          <w:rFonts w:ascii="G마켓 산스 TTF Light" w:eastAsia="G마켓 산스 TTF Light" w:hAnsi="G마켓 산스 TTF Light"/>
        </w:rPr>
        <w:t> </w:t>
      </w:r>
      <w:r w:rsidRPr="006548AE">
        <w:rPr>
          <w:rFonts w:ascii="G마켓 산스 TTF Light" w:eastAsia="G마켓 산스 TTF Light" w:hAnsi="G마켓 산스 TTF Light"/>
        </w:rPr>
        <w:t xml:space="preserve">64에서 성능과 </w:t>
      </w:r>
      <w:proofErr w:type="spellStart"/>
      <w:r w:rsidRPr="006548AE">
        <w:rPr>
          <w:rFonts w:ascii="G마켓 산스 TTF Light" w:eastAsia="G마켓 산스 TTF Light" w:hAnsi="G마켓 산스 TTF Light"/>
        </w:rPr>
        <w:t>연산량이</w:t>
      </w:r>
      <w:proofErr w:type="spellEnd"/>
      <w:r w:rsidRPr="006548AE">
        <w:rPr>
          <w:rFonts w:ascii="G마켓 산스 TTF Light" w:eastAsia="G마켓 산스 TTF Light" w:hAnsi="G마켓 산스 TTF Light"/>
        </w:rPr>
        <w:t xml:space="preserve"> 가장 밸런스가 좋았어요.</w:t>
      </w:r>
    </w:p>
    <w:p w:rsidR="006548AE" w:rsidRPr="006548AE" w:rsidRDefault="006548AE" w:rsidP="006548AE">
      <w:pPr>
        <w:numPr>
          <w:ilvl w:val="0"/>
          <w:numId w:val="34"/>
        </w:num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  <w:b/>
          <w:bCs/>
        </w:rPr>
        <w:t>LSTM 레이어 수</w:t>
      </w:r>
      <w:r w:rsidRPr="006548AE">
        <w:rPr>
          <w:rFonts w:ascii="G마켓 산스 TTF Light" w:eastAsia="G마켓 산스 TTF Light" w:hAnsi="G마켓 산스 TTF Light"/>
        </w:rPr>
        <w:t>: 1~2층 실험,</w:t>
      </w:r>
      <w:r w:rsidRPr="006548AE">
        <w:rPr>
          <w:rFonts w:ascii="G마켓 산스 TTF Light" w:eastAsia="G마켓 산스 TTF Light" w:hAnsi="G마켓 산스 TTF Light"/>
        </w:rPr>
        <w:br/>
      </w:r>
      <w:r w:rsidRPr="006548AE">
        <w:rPr>
          <w:rFonts w:ascii="G마켓 산스 TTF Light" w:eastAsia="G마켓 산스 TTF Light" w:hAnsi="G마켓 산스 TTF Light"/>
        </w:rPr>
        <w:t> </w:t>
      </w:r>
      <w:r w:rsidRPr="006548AE">
        <w:rPr>
          <w:rFonts w:ascii="G마켓 산스 TTF Light" w:eastAsia="G마켓 산스 TTF Light" w:hAnsi="G마켓 산스 TTF Light"/>
        </w:rPr>
        <w:t> </w:t>
      </w:r>
      <w:r w:rsidRPr="006548AE">
        <w:rPr>
          <w:rFonts w:ascii="G마켓 산스 TTF Light" w:eastAsia="G마켓 산스 TTF Light" w:hAnsi="G마켓 산스 TTF Light"/>
        </w:rPr>
        <w:t xml:space="preserve">2층 이상은 </w:t>
      </w:r>
      <w:proofErr w:type="spellStart"/>
      <w:r w:rsidRPr="006548AE">
        <w:rPr>
          <w:rFonts w:ascii="G마켓 산스 TTF Light" w:eastAsia="G마켓 산스 TTF Light" w:hAnsi="G마켓 산스 TTF Light"/>
        </w:rPr>
        <w:t>과적합이</w:t>
      </w:r>
      <w:proofErr w:type="spellEnd"/>
      <w:r w:rsidRPr="006548AE">
        <w:rPr>
          <w:rFonts w:ascii="G마켓 산스 TTF Light" w:eastAsia="G마켓 산스 TTF Light" w:hAnsi="G마켓 산스 TTF Light"/>
        </w:rPr>
        <w:t xml:space="preserve"> 발생해서 최종적으로 1층(bidirectional)만 씀.</w: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</w:rPr>
        <w:pict>
          <v:rect id="_x0000_i3786" style="width:0;height:1.5pt" o:hralign="center" o:hrstd="t" o:hr="t" fillcolor="#a0a0a0" stroked="f"/>
        </w:pic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548AE">
        <w:rPr>
          <w:rFonts w:ascii="G마켓 산스 TTF Light" w:eastAsia="G마켓 산스 TTF Light" w:hAnsi="G마켓 산스 TTF Light"/>
          <w:b/>
          <w:bCs/>
        </w:rPr>
        <w:t xml:space="preserve">4. Q. </w:t>
      </w:r>
      <w:proofErr w:type="spellStart"/>
      <w:r w:rsidRPr="006548AE">
        <w:rPr>
          <w:rFonts w:ascii="G마켓 산스 TTF Light" w:eastAsia="G마켓 산스 TTF Light" w:hAnsi="G마켓 산스 TTF Light"/>
          <w:b/>
          <w:bCs/>
        </w:rPr>
        <w:t>PyTorch</w:t>
      </w:r>
      <w:proofErr w:type="spellEnd"/>
      <w:r w:rsidRPr="006548AE">
        <w:rPr>
          <w:rFonts w:ascii="G마켓 산스 TTF Light" w:eastAsia="G마켓 산스 TTF Light" w:hAnsi="G마켓 산스 TTF Light"/>
          <w:b/>
          <w:bCs/>
        </w:rPr>
        <w:t xml:space="preserve">에서 </w:t>
      </w:r>
      <w:proofErr w:type="spellStart"/>
      <w:r w:rsidRPr="006548AE">
        <w:rPr>
          <w:rFonts w:ascii="G마켓 산스 TTF Light" w:eastAsia="G마켓 산스 TTF Light" w:hAnsi="G마켓 산스 TTF Light"/>
          <w:b/>
          <w:bCs/>
        </w:rPr>
        <w:t>파라미터</w:t>
      </w:r>
      <w:proofErr w:type="spellEnd"/>
      <w:r w:rsidRPr="006548AE">
        <w:rPr>
          <w:rFonts w:ascii="G마켓 산스 TTF Light" w:eastAsia="G마켓 산스 TTF Light" w:hAnsi="G마켓 산스 TTF Light"/>
          <w:b/>
          <w:bCs/>
        </w:rPr>
        <w:t xml:space="preserve"> 수 자동 체크하는 코드 예시 말해봐요.</w: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  <w:b/>
          <w:bCs/>
        </w:rPr>
        <w:t>A.</w:t>
      </w:r>
      <w:r w:rsidRPr="006548AE">
        <w:rPr>
          <w:rFonts w:ascii="G마켓 산스 TTF Light" w:eastAsia="G마켓 산스 TTF Light" w:hAnsi="G마켓 산스 TTF Light"/>
        </w:rPr>
        <w:br/>
        <w:t xml:space="preserve">네, 다음 코드로 전체 </w:t>
      </w:r>
      <w:proofErr w:type="spellStart"/>
      <w:r w:rsidRPr="006548AE">
        <w:rPr>
          <w:rFonts w:ascii="G마켓 산스 TTF Light" w:eastAsia="G마켓 산스 TTF Light" w:hAnsi="G마켓 산스 TTF Light"/>
        </w:rPr>
        <w:t>파라미터</w:t>
      </w:r>
      <w:proofErr w:type="spellEnd"/>
      <w:r w:rsidRPr="006548AE">
        <w:rPr>
          <w:rFonts w:ascii="G마켓 산스 TTF Light" w:eastAsia="G마켓 산스 TTF Light" w:hAnsi="G마켓 산스 TTF Light"/>
        </w:rPr>
        <w:t xml:space="preserve"> 수를 확인할 수 있습니다.</w: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</w:rPr>
        <w:t xml:space="preserve">model = </w:t>
      </w:r>
      <w:proofErr w:type="spellStart"/>
      <w:proofErr w:type="gramStart"/>
      <w:r w:rsidRPr="006548AE">
        <w:rPr>
          <w:rFonts w:ascii="G마켓 산스 TTF Light" w:eastAsia="G마켓 산스 TTF Light" w:hAnsi="G마켓 산스 TTF Light"/>
        </w:rPr>
        <w:t>CNNBiLSTMModel</w:t>
      </w:r>
      <w:proofErr w:type="spellEnd"/>
      <w:r w:rsidRPr="006548AE">
        <w:rPr>
          <w:rFonts w:ascii="G마켓 산스 TTF Light" w:eastAsia="G마켓 산스 TTF Light" w:hAnsi="G마켓 산스 TTF Light"/>
        </w:rPr>
        <w:t>(</w:t>
      </w:r>
      <w:proofErr w:type="spellStart"/>
      <w:proofErr w:type="gramEnd"/>
      <w:r w:rsidRPr="006548AE">
        <w:rPr>
          <w:rFonts w:ascii="G마켓 산스 TTF Light" w:eastAsia="G마켓 산스 TTF Light" w:hAnsi="G마켓 산스 TTF Light"/>
        </w:rPr>
        <w:t>input_channels</w:t>
      </w:r>
      <w:proofErr w:type="spellEnd"/>
      <w:r w:rsidRPr="006548AE">
        <w:rPr>
          <w:rFonts w:ascii="G마켓 산스 TTF Light" w:eastAsia="G마켓 산스 TTF Light" w:hAnsi="G마켓 산스 TTF Light"/>
        </w:rPr>
        <w:t xml:space="preserve">=8, </w:t>
      </w:r>
      <w:proofErr w:type="spellStart"/>
      <w:r w:rsidRPr="006548AE">
        <w:rPr>
          <w:rFonts w:ascii="G마켓 산스 TTF Light" w:eastAsia="G마켓 산스 TTF Light" w:hAnsi="G마켓 산스 TTF Light"/>
        </w:rPr>
        <w:t>input_time</w:t>
      </w:r>
      <w:proofErr w:type="spellEnd"/>
      <w:r w:rsidRPr="006548AE">
        <w:rPr>
          <w:rFonts w:ascii="G마켓 산스 TTF Light" w:eastAsia="G마켓 산스 TTF Light" w:hAnsi="G마켓 산스 TTF Light"/>
        </w:rPr>
        <w:t>=80)</w: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</w:rPr>
      </w:pPr>
      <w:proofErr w:type="spellStart"/>
      <w:r w:rsidRPr="006548AE">
        <w:rPr>
          <w:rFonts w:ascii="G마켓 산스 TTF Light" w:eastAsia="G마켓 산스 TTF Light" w:hAnsi="G마켓 산스 TTF Light"/>
        </w:rPr>
        <w:t>total_params</w:t>
      </w:r>
      <w:proofErr w:type="spellEnd"/>
      <w:r w:rsidRPr="006548AE">
        <w:rPr>
          <w:rFonts w:ascii="G마켓 산스 TTF Light" w:eastAsia="G마켓 산스 TTF Light" w:hAnsi="G마켓 산스 TTF Light"/>
        </w:rPr>
        <w:t xml:space="preserve"> = sum(</w:t>
      </w:r>
      <w:proofErr w:type="spellStart"/>
      <w:proofErr w:type="gramStart"/>
      <w:r w:rsidRPr="006548AE">
        <w:rPr>
          <w:rFonts w:ascii="G마켓 산스 TTF Light" w:eastAsia="G마켓 산스 TTF Light" w:hAnsi="G마켓 산스 TTF Light"/>
        </w:rPr>
        <w:t>p.numel</w:t>
      </w:r>
      <w:proofErr w:type="spellEnd"/>
      <w:proofErr w:type="gramEnd"/>
      <w:r w:rsidRPr="006548AE">
        <w:rPr>
          <w:rFonts w:ascii="G마켓 산스 TTF Light" w:eastAsia="G마켓 산스 TTF Light" w:hAnsi="G마켓 산스 TTF Light"/>
        </w:rPr>
        <w:t xml:space="preserve">() for p in </w:t>
      </w:r>
      <w:proofErr w:type="spellStart"/>
      <w:r w:rsidRPr="006548AE">
        <w:rPr>
          <w:rFonts w:ascii="G마켓 산스 TTF Light" w:eastAsia="G마켓 산스 TTF Light" w:hAnsi="G마켓 산스 TTF Light"/>
        </w:rPr>
        <w:t>model.parameters</w:t>
      </w:r>
      <w:proofErr w:type="spellEnd"/>
      <w:r w:rsidRPr="006548AE">
        <w:rPr>
          <w:rFonts w:ascii="G마켓 산스 TTF Light" w:eastAsia="G마켓 산스 TTF Light" w:hAnsi="G마켓 산스 TTF Light"/>
        </w:rPr>
        <w:t xml:space="preserve">() if </w:t>
      </w:r>
      <w:proofErr w:type="spellStart"/>
      <w:r w:rsidRPr="006548AE">
        <w:rPr>
          <w:rFonts w:ascii="G마켓 산스 TTF Light" w:eastAsia="G마켓 산스 TTF Light" w:hAnsi="G마켓 산스 TTF Light"/>
        </w:rPr>
        <w:t>p.requires_grad</w:t>
      </w:r>
      <w:proofErr w:type="spellEnd"/>
      <w:r w:rsidRPr="006548AE">
        <w:rPr>
          <w:rFonts w:ascii="G마켓 산스 TTF Light" w:eastAsia="G마켓 산스 TTF Light" w:hAnsi="G마켓 산스 TTF Light"/>
        </w:rPr>
        <w:t>)</w: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</w:rPr>
        <w:t xml:space="preserve">print(f"총 </w:t>
      </w:r>
      <w:proofErr w:type="spellStart"/>
      <w:r w:rsidRPr="006548AE">
        <w:rPr>
          <w:rFonts w:ascii="G마켓 산스 TTF Light" w:eastAsia="G마켓 산스 TTF Light" w:hAnsi="G마켓 산스 TTF Light"/>
        </w:rPr>
        <w:t>파라미터</w:t>
      </w:r>
      <w:proofErr w:type="spellEnd"/>
      <w:r w:rsidRPr="006548AE">
        <w:rPr>
          <w:rFonts w:ascii="G마켓 산스 TTF Light" w:eastAsia="G마켓 산스 TTF Light" w:hAnsi="G마켓 산스 TTF Light"/>
        </w:rPr>
        <w:t xml:space="preserve"> 수: {</w:t>
      </w:r>
      <w:proofErr w:type="spellStart"/>
      <w:r w:rsidRPr="006548AE">
        <w:rPr>
          <w:rFonts w:ascii="G마켓 산스 TTF Light" w:eastAsia="G마켓 산스 TTF Light" w:hAnsi="G마켓 산스 TTF Light"/>
        </w:rPr>
        <w:t>total_params</w:t>
      </w:r>
      <w:proofErr w:type="spellEnd"/>
      <w:r w:rsidRPr="006548AE">
        <w:rPr>
          <w:rFonts w:ascii="G마켓 산스 TTF Light" w:eastAsia="G마켓 산스 TTF Light" w:hAnsi="G마켓 산스 TTF Light"/>
        </w:rPr>
        <w:t>}")</w: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</w:rPr>
        <w:pict>
          <v:rect id="_x0000_i3787" style="width:0;height:1.5pt" o:hralign="center" o:hrstd="t" o:hr="t" fillcolor="#a0a0a0" stroked="f"/>
        </w:pic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548AE">
        <w:rPr>
          <w:rFonts w:ascii="G마켓 산스 TTF Light" w:eastAsia="G마켓 산스 TTF Light" w:hAnsi="G마켓 산스 TTF Light"/>
          <w:b/>
          <w:bCs/>
        </w:rPr>
        <w:t xml:space="preserve">5. Q. activation </w:t>
      </w:r>
      <w:proofErr w:type="gramStart"/>
      <w:r w:rsidRPr="006548AE">
        <w:rPr>
          <w:rFonts w:ascii="G마켓 산스 TTF Light" w:eastAsia="G마켓 산스 TTF Light" w:hAnsi="G마켓 산스 TTF Light"/>
          <w:b/>
          <w:bCs/>
        </w:rPr>
        <w:t>function(</w:t>
      </w:r>
      <w:proofErr w:type="gramEnd"/>
      <w:r w:rsidRPr="006548AE">
        <w:rPr>
          <w:rFonts w:ascii="G마켓 산스 TTF Light" w:eastAsia="G마켓 산스 TTF Light" w:hAnsi="G마켓 산스 TTF Light"/>
          <w:b/>
          <w:bCs/>
        </w:rPr>
        <w:t xml:space="preserve">예: </w:t>
      </w:r>
      <w:proofErr w:type="spellStart"/>
      <w:r w:rsidRPr="006548AE">
        <w:rPr>
          <w:rFonts w:ascii="G마켓 산스 TTF Light" w:eastAsia="G마켓 산스 TTF Light" w:hAnsi="G마켓 산스 TTF Light"/>
          <w:b/>
          <w:bCs/>
        </w:rPr>
        <w:t>ReLU</w:t>
      </w:r>
      <w:proofErr w:type="spellEnd"/>
      <w:r w:rsidRPr="006548AE">
        <w:rPr>
          <w:rFonts w:ascii="G마켓 산스 TTF Light" w:eastAsia="G마켓 산스 TTF Light" w:hAnsi="G마켓 산스 TTF Light"/>
          <w:b/>
          <w:bCs/>
        </w:rPr>
        <w:t>)에서 “dead neuron” 문제 생기면 어떻게 대처하나요?</w: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  <w:b/>
          <w:bCs/>
        </w:rPr>
        <w:t>A.</w:t>
      </w:r>
      <w:r w:rsidRPr="006548AE">
        <w:rPr>
          <w:rFonts w:ascii="G마켓 산스 TTF Light" w:eastAsia="G마켓 산스 TTF Light" w:hAnsi="G마켓 산스 TTF Light"/>
        </w:rPr>
        <w:br/>
      </w:r>
      <w:proofErr w:type="spellStart"/>
      <w:r w:rsidRPr="006548AE">
        <w:rPr>
          <w:rFonts w:ascii="G마켓 산스 TTF Light" w:eastAsia="G마켓 산스 TTF Light" w:hAnsi="G마켓 산스 TTF Light"/>
        </w:rPr>
        <w:t>ReLU</w:t>
      </w:r>
      <w:proofErr w:type="spellEnd"/>
      <w:r w:rsidRPr="006548AE">
        <w:rPr>
          <w:rFonts w:ascii="G마켓 산스 TTF Light" w:eastAsia="G마켓 산스 TTF Light" w:hAnsi="G마켓 산스 TTF Light"/>
        </w:rPr>
        <w:t xml:space="preserve">는 입력이 0 이하면 gradient가 아예 0이 되어 뉴런이 죽는(dying </w:t>
      </w:r>
      <w:proofErr w:type="spellStart"/>
      <w:r w:rsidRPr="006548AE">
        <w:rPr>
          <w:rFonts w:ascii="G마켓 산스 TTF Light" w:eastAsia="G마켓 산스 TTF Light" w:hAnsi="G마켓 산스 TTF Light"/>
        </w:rPr>
        <w:t>ReLU</w:t>
      </w:r>
      <w:proofErr w:type="spellEnd"/>
      <w:r w:rsidRPr="006548AE">
        <w:rPr>
          <w:rFonts w:ascii="G마켓 산스 TTF Light" w:eastAsia="G마켓 산스 TTF Light" w:hAnsi="G마켓 산스 TTF Light"/>
        </w:rPr>
        <w:t>) 현상이 생깁니다.</w:t>
      </w:r>
      <w:r w:rsidRPr="006548AE">
        <w:rPr>
          <w:rFonts w:ascii="G마켓 산스 TTF Light" w:eastAsia="G마켓 산스 TTF Light" w:hAnsi="G마켓 산스 TTF Light"/>
        </w:rPr>
        <w:br/>
        <w:t xml:space="preserve">이럴 때는 </w:t>
      </w:r>
      <w:proofErr w:type="spellStart"/>
      <w:r w:rsidRPr="006548AE">
        <w:rPr>
          <w:rFonts w:ascii="G마켓 산스 TTF Light" w:eastAsia="G마켓 산스 TTF Light" w:hAnsi="G마켓 산스 TTF Light"/>
        </w:rPr>
        <w:t>LeakyReLU</w:t>
      </w:r>
      <w:proofErr w:type="spellEnd"/>
      <w:r w:rsidRPr="006548AE">
        <w:rPr>
          <w:rFonts w:ascii="G마켓 산스 TTF Light" w:eastAsia="G마켓 산스 TTF Light" w:hAnsi="G마켓 산스 TTF Light"/>
        </w:rPr>
        <w:t>나 ELU 같은 다른 activation function을 쓰거나,</w:t>
      </w:r>
      <w:r w:rsidRPr="006548AE">
        <w:rPr>
          <w:rFonts w:ascii="G마켓 산스 TTF Light" w:eastAsia="G마켓 산스 TTF Light" w:hAnsi="G마켓 산스 TTF Light"/>
        </w:rPr>
        <w:br/>
        <w:t>초기 가중치 분포를 조정해서 완전히 죽는 뉴런이 생기지 않게 할 수 있습니다.</w: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</w:rPr>
        <w:pict>
          <v:rect id="_x0000_i3788" style="width:0;height:1.5pt" o:hralign="center" o:hrstd="t" o:hr="t" fillcolor="#a0a0a0" stroked="f"/>
        </w:pic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548AE">
        <w:rPr>
          <w:rFonts w:ascii="G마켓 산스 TTF Light" w:eastAsia="G마켓 산스 TTF Light" w:hAnsi="G마켓 산스 TTF Light"/>
          <w:b/>
          <w:bCs/>
        </w:rPr>
        <w:t xml:space="preserve">6. Q. 실시간 예측 latency의 </w:t>
      </w:r>
      <w:proofErr w:type="gramStart"/>
      <w:r w:rsidRPr="006548AE">
        <w:rPr>
          <w:rFonts w:ascii="G마켓 산스 TTF Light" w:eastAsia="G마켓 산스 TTF Light" w:hAnsi="G마켓 산스 TTF Light"/>
          <w:b/>
          <w:bCs/>
        </w:rPr>
        <w:t>원인(</w:t>
      </w:r>
      <w:proofErr w:type="gramEnd"/>
      <w:r w:rsidRPr="006548AE">
        <w:rPr>
          <w:rFonts w:ascii="G마켓 산스 TTF Light" w:eastAsia="G마켓 산스 TTF Light" w:hAnsi="G마켓 산스 TTF Light"/>
          <w:b/>
          <w:bCs/>
        </w:rPr>
        <w:t>입력, 전처리, 추론 중 어느 단계가 bottleneck?)</w: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  <w:b/>
          <w:bCs/>
        </w:rPr>
        <w:t>A.</w:t>
      </w:r>
      <w:r w:rsidRPr="006548AE">
        <w:rPr>
          <w:rFonts w:ascii="G마켓 산스 TTF Light" w:eastAsia="G마켓 산스 TTF Light" w:hAnsi="G마켓 산스 TTF Light"/>
        </w:rPr>
        <w:br/>
        <w:t>실제로는</w:t>
      </w:r>
    </w:p>
    <w:p w:rsidR="006548AE" w:rsidRPr="006548AE" w:rsidRDefault="006548AE" w:rsidP="006548AE">
      <w:pPr>
        <w:numPr>
          <w:ilvl w:val="0"/>
          <w:numId w:val="35"/>
        </w:num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</w:rPr>
        <w:t>입력 데이터 수집(EEG 자체의 sampling rate)</w:t>
      </w:r>
    </w:p>
    <w:p w:rsidR="006548AE" w:rsidRPr="006548AE" w:rsidRDefault="006548AE" w:rsidP="006548AE">
      <w:pPr>
        <w:numPr>
          <w:ilvl w:val="0"/>
          <w:numId w:val="35"/>
        </w:num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</w:rPr>
        <w:t>전처리(</w:t>
      </w:r>
      <w:proofErr w:type="spellStart"/>
      <w:r w:rsidRPr="006548AE">
        <w:rPr>
          <w:rFonts w:ascii="G마켓 산스 TTF Light" w:eastAsia="G마켓 산스 TTF Light" w:hAnsi="G마켓 산스 TTF Light"/>
        </w:rPr>
        <w:t>필터링</w:t>
      </w:r>
      <w:proofErr w:type="spellEnd"/>
      <w:r w:rsidRPr="006548AE">
        <w:rPr>
          <w:rFonts w:ascii="G마켓 산스 TTF Light" w:eastAsia="G마켓 산스 TTF Light" w:hAnsi="G마켓 산스 TTF Light"/>
        </w:rPr>
        <w:t>, normalization)</w:t>
      </w:r>
    </w:p>
    <w:p w:rsidR="006548AE" w:rsidRPr="006548AE" w:rsidRDefault="006548AE" w:rsidP="006548AE">
      <w:pPr>
        <w:numPr>
          <w:ilvl w:val="0"/>
          <w:numId w:val="35"/>
        </w:num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</w:rPr>
        <w:t>추론(모델 실행)</w:t>
      </w:r>
      <w:r w:rsidRPr="006548AE">
        <w:rPr>
          <w:rFonts w:ascii="G마켓 산스 TTF Light" w:eastAsia="G마켓 산스 TTF Light" w:hAnsi="G마켓 산스 TTF Light"/>
        </w:rPr>
        <w:br/>
        <w:t xml:space="preserve">중에서 </w:t>
      </w:r>
      <w:proofErr w:type="spellStart"/>
      <w:r w:rsidRPr="006548AE">
        <w:rPr>
          <w:rFonts w:ascii="G마켓 산스 TTF Light" w:eastAsia="G마켓 산스 TTF Light" w:hAnsi="G마켓 산스 TTF Light"/>
          <w:b/>
          <w:bCs/>
        </w:rPr>
        <w:t>전처리와</w:t>
      </w:r>
      <w:proofErr w:type="spellEnd"/>
      <w:r w:rsidRPr="006548AE">
        <w:rPr>
          <w:rFonts w:ascii="G마켓 산스 TTF Light" w:eastAsia="G마켓 산스 TTF Light" w:hAnsi="G마켓 산스 TTF Light"/>
          <w:b/>
          <w:bCs/>
        </w:rPr>
        <w:t xml:space="preserve"> 추론</w:t>
      </w:r>
      <w:r w:rsidRPr="006548AE">
        <w:rPr>
          <w:rFonts w:ascii="G마켓 산스 TTF Light" w:eastAsia="G마켓 산스 TTF Light" w:hAnsi="G마켓 산스 TTF Light"/>
        </w:rPr>
        <w:t>이 bottleneck이 될 때가 많았습니다.</w:t>
      </w:r>
      <w:r w:rsidRPr="006548AE">
        <w:rPr>
          <w:rFonts w:ascii="G마켓 산스 TTF Light" w:eastAsia="G마켓 산스 TTF Light" w:hAnsi="G마켓 산스 TTF Light"/>
        </w:rPr>
        <w:br/>
        <w:t>특히 모델이 너무 크면 추론 시간이 길고,</w:t>
      </w:r>
      <w:r w:rsidRPr="006548AE">
        <w:rPr>
          <w:rFonts w:ascii="G마켓 산스 TTF Light" w:eastAsia="G마켓 산스 TTF Light" w:hAnsi="G마켓 산스 TTF Light"/>
        </w:rPr>
        <w:br/>
        <w:t>전처리 단계(</w:t>
      </w:r>
      <w:proofErr w:type="spellStart"/>
      <w:r w:rsidRPr="006548AE">
        <w:rPr>
          <w:rFonts w:ascii="G마켓 산스 TTF Light" w:eastAsia="G마켓 산스 TTF Light" w:hAnsi="G마켓 산스 TTF Light"/>
        </w:rPr>
        <w:t>필터링</w:t>
      </w:r>
      <w:proofErr w:type="spellEnd"/>
      <w:r w:rsidRPr="006548AE">
        <w:rPr>
          <w:rFonts w:ascii="G마켓 산스 TTF Light" w:eastAsia="G마켓 산스 TTF Light" w:hAnsi="G마켓 산스 TTF Light"/>
        </w:rPr>
        <w:t>)가 CPU에서 오래 걸릴 때도 있어서</w:t>
      </w:r>
      <w:r w:rsidRPr="006548AE">
        <w:rPr>
          <w:rFonts w:ascii="G마켓 산스 TTF Light" w:eastAsia="G마켓 산스 TTF Light" w:hAnsi="G마켓 산스 TTF Light"/>
        </w:rPr>
        <w:br/>
        <w:t xml:space="preserve">최적화를 </w:t>
      </w:r>
      <w:proofErr w:type="spellStart"/>
      <w:r w:rsidRPr="006548AE">
        <w:rPr>
          <w:rFonts w:ascii="G마켓 산스 TTF Light" w:eastAsia="G마켓 산스 TTF Light" w:hAnsi="G마켓 산스 TTF Light"/>
        </w:rPr>
        <w:t>병렬처리나</w:t>
      </w:r>
      <w:proofErr w:type="spellEnd"/>
      <w:r w:rsidRPr="006548AE">
        <w:rPr>
          <w:rFonts w:ascii="G마켓 산스 TTF Light" w:eastAsia="G마켓 산스 TTF Light" w:hAnsi="G마켓 산스 TTF Light"/>
        </w:rPr>
        <w:t xml:space="preserve"> 경량화로 했습니다.</w: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</w:rPr>
        <w:pict>
          <v:rect id="_x0000_i3789" style="width:0;height:1.5pt" o:hralign="center" o:hrstd="t" o:hr="t" fillcolor="#a0a0a0" stroked="f"/>
        </w:pic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548AE">
        <w:rPr>
          <w:rFonts w:ascii="G마켓 산스 TTF Light" w:eastAsia="G마켓 산스 TTF Light" w:hAnsi="G마켓 산스 TTF Light"/>
          <w:b/>
          <w:bCs/>
        </w:rPr>
        <w:t xml:space="preserve">7. Q. 모델 저장/로딩 방식, weight 초기화/seed </w:t>
      </w:r>
      <w:proofErr w:type="spellStart"/>
      <w:r w:rsidRPr="006548AE">
        <w:rPr>
          <w:rFonts w:ascii="G마켓 산스 TTF Light" w:eastAsia="G마켓 산스 TTF Light" w:hAnsi="G마켓 산스 TTF Light"/>
          <w:b/>
          <w:bCs/>
        </w:rPr>
        <w:t>고정법</w:t>
      </w:r>
      <w:proofErr w:type="spellEnd"/>
      <w:r w:rsidRPr="006548AE">
        <w:rPr>
          <w:rFonts w:ascii="G마켓 산스 TTF Light" w:eastAsia="G마켓 산스 TTF Light" w:hAnsi="G마켓 산스 TTF Light"/>
          <w:b/>
          <w:bCs/>
        </w:rPr>
        <w:t xml:space="preserve"> 아는 대로 설명해봐요.</w: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  <w:b/>
          <w:bCs/>
        </w:rPr>
        <w:lastRenderedPageBreak/>
        <w:t>A.</w:t>
      </w:r>
    </w:p>
    <w:p w:rsidR="006548AE" w:rsidRPr="006548AE" w:rsidRDefault="006548AE" w:rsidP="006548AE">
      <w:pPr>
        <w:numPr>
          <w:ilvl w:val="0"/>
          <w:numId w:val="36"/>
        </w:num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  <w:b/>
          <w:bCs/>
        </w:rPr>
        <w:t>저장:</w:t>
      </w:r>
      <w:r w:rsidRPr="006548AE">
        <w:rPr>
          <w:rFonts w:ascii="G마켓 산스 TTF Light" w:eastAsia="G마켓 산스 TTF Light" w:hAnsi="G마켓 산스 TTF Light"/>
        </w:rPr>
        <w:br/>
      </w:r>
      <w:r w:rsidRPr="006548AE">
        <w:rPr>
          <w:rFonts w:ascii="G마켓 산스 TTF Light" w:eastAsia="G마켓 산스 TTF Light" w:hAnsi="G마켓 산스 TTF Light"/>
        </w:rPr>
        <w:t> </w:t>
      </w:r>
      <w:r w:rsidRPr="006548AE">
        <w:rPr>
          <w:rFonts w:ascii="G마켓 산스 TTF Light" w:eastAsia="G마켓 산스 TTF Light" w:hAnsi="G마켓 산스 TTF Light"/>
        </w:rPr>
        <w:t> </w:t>
      </w:r>
      <w:proofErr w:type="spellStart"/>
      <w:r w:rsidRPr="006548AE">
        <w:rPr>
          <w:rFonts w:ascii="G마켓 산스 TTF Light" w:eastAsia="G마켓 산스 TTF Light" w:hAnsi="G마켓 산스 TTF Light"/>
        </w:rPr>
        <w:t>torch.save</w:t>
      </w:r>
      <w:proofErr w:type="spellEnd"/>
      <w:r w:rsidRPr="006548AE">
        <w:rPr>
          <w:rFonts w:ascii="G마켓 산스 TTF Light" w:eastAsia="G마켓 산스 TTF Light" w:hAnsi="G마켓 산스 TTF Light"/>
        </w:rPr>
        <w:t>(</w:t>
      </w:r>
      <w:proofErr w:type="spellStart"/>
      <w:r w:rsidRPr="006548AE">
        <w:rPr>
          <w:rFonts w:ascii="G마켓 산스 TTF Light" w:eastAsia="G마켓 산스 TTF Light" w:hAnsi="G마켓 산스 TTF Light"/>
        </w:rPr>
        <w:t>model.state_dict</w:t>
      </w:r>
      <w:proofErr w:type="spellEnd"/>
      <w:r w:rsidRPr="006548AE">
        <w:rPr>
          <w:rFonts w:ascii="G마켓 산스 TTF Light" w:eastAsia="G마켓 산스 TTF Light" w:hAnsi="G마켓 산스 TTF Light"/>
        </w:rPr>
        <w:t>(), "model.pt")</w:t>
      </w:r>
    </w:p>
    <w:p w:rsidR="006548AE" w:rsidRPr="006548AE" w:rsidRDefault="006548AE" w:rsidP="006548AE">
      <w:pPr>
        <w:numPr>
          <w:ilvl w:val="0"/>
          <w:numId w:val="36"/>
        </w:num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  <w:b/>
          <w:bCs/>
        </w:rPr>
        <w:t>로딩:</w:t>
      </w:r>
      <w:r w:rsidRPr="006548AE">
        <w:rPr>
          <w:rFonts w:ascii="G마켓 산스 TTF Light" w:eastAsia="G마켓 산스 TTF Light" w:hAnsi="G마켓 산스 TTF Light"/>
        </w:rPr>
        <w:br/>
      </w:r>
      <w:r w:rsidRPr="006548AE">
        <w:rPr>
          <w:rFonts w:ascii="G마켓 산스 TTF Light" w:eastAsia="G마켓 산스 TTF Light" w:hAnsi="G마켓 산스 TTF Light"/>
        </w:rPr>
        <w:t> </w:t>
      </w:r>
      <w:r w:rsidRPr="006548AE">
        <w:rPr>
          <w:rFonts w:ascii="G마켓 산스 TTF Light" w:eastAsia="G마켓 산스 TTF Light" w:hAnsi="G마켓 산스 TTF Light"/>
        </w:rPr>
        <w:t> </w:t>
      </w:r>
      <w:proofErr w:type="spellStart"/>
      <w:r w:rsidRPr="006548AE">
        <w:rPr>
          <w:rFonts w:ascii="G마켓 산스 TTF Light" w:eastAsia="G마켓 산스 TTF Light" w:hAnsi="G마켓 산스 TTF Light"/>
        </w:rPr>
        <w:t>model.load_state_dict</w:t>
      </w:r>
      <w:proofErr w:type="spellEnd"/>
      <w:r w:rsidRPr="006548AE">
        <w:rPr>
          <w:rFonts w:ascii="G마켓 산스 TTF Light" w:eastAsia="G마켓 산스 TTF Light" w:hAnsi="G마켓 산스 TTF Light"/>
        </w:rPr>
        <w:t>(</w:t>
      </w:r>
      <w:proofErr w:type="spellStart"/>
      <w:r w:rsidRPr="006548AE">
        <w:rPr>
          <w:rFonts w:ascii="G마켓 산스 TTF Light" w:eastAsia="G마켓 산스 TTF Light" w:hAnsi="G마켓 산스 TTF Light"/>
        </w:rPr>
        <w:t>torch.load</w:t>
      </w:r>
      <w:proofErr w:type="spellEnd"/>
      <w:r w:rsidRPr="006548AE">
        <w:rPr>
          <w:rFonts w:ascii="G마켓 산스 TTF Light" w:eastAsia="G마켓 산스 TTF Light" w:hAnsi="G마켓 산스 TTF Light"/>
        </w:rPr>
        <w:t>("model.pt"))</w:t>
      </w:r>
    </w:p>
    <w:p w:rsidR="006548AE" w:rsidRPr="006548AE" w:rsidRDefault="006548AE" w:rsidP="006548AE">
      <w:pPr>
        <w:numPr>
          <w:ilvl w:val="0"/>
          <w:numId w:val="36"/>
        </w:num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  <w:b/>
          <w:bCs/>
        </w:rPr>
        <w:t>초기화:</w:t>
      </w:r>
      <w:r w:rsidRPr="006548AE">
        <w:rPr>
          <w:rFonts w:ascii="G마켓 산스 TTF Light" w:eastAsia="G마켓 산스 TTF Light" w:hAnsi="G마켓 산스 TTF Light"/>
        </w:rPr>
        <w:br/>
      </w:r>
      <w:r w:rsidRPr="006548AE">
        <w:rPr>
          <w:rFonts w:ascii="G마켓 산스 TTF Light" w:eastAsia="G마켓 산스 TTF Light" w:hAnsi="G마켓 산스 TTF Light"/>
        </w:rPr>
        <w:t> </w:t>
      </w:r>
      <w:r w:rsidRPr="006548AE">
        <w:rPr>
          <w:rFonts w:ascii="G마켓 산스 TTF Light" w:eastAsia="G마켓 산스 TTF Light" w:hAnsi="G마켓 산스 TTF Light"/>
        </w:rPr>
        <w:t> </w:t>
      </w:r>
      <w:r w:rsidRPr="006548AE">
        <w:rPr>
          <w:rFonts w:ascii="G마켓 산스 TTF Light" w:eastAsia="G마켓 산스 TTF Light" w:hAnsi="G마켓 산스 TTF Light"/>
        </w:rPr>
        <w:t xml:space="preserve">모델 선언 시 내부적으로 Xavier/He 등으로 자동 </w:t>
      </w:r>
      <w:proofErr w:type="spellStart"/>
      <w:r w:rsidRPr="006548AE">
        <w:rPr>
          <w:rFonts w:ascii="G마켓 산스 TTF Light" w:eastAsia="G마켓 산스 TTF Light" w:hAnsi="G마켓 산스 TTF Light"/>
        </w:rPr>
        <w:t>초기화됨</w:t>
      </w:r>
      <w:proofErr w:type="spellEnd"/>
      <w:r w:rsidRPr="006548AE">
        <w:rPr>
          <w:rFonts w:ascii="G마켓 산스 TTF Light" w:eastAsia="G마켓 산스 TTF Light" w:hAnsi="G마켓 산스 TTF Light"/>
        </w:rPr>
        <w:t>.</w:t>
      </w:r>
    </w:p>
    <w:p w:rsidR="006548AE" w:rsidRPr="006548AE" w:rsidRDefault="006548AE" w:rsidP="006548AE">
      <w:pPr>
        <w:numPr>
          <w:ilvl w:val="0"/>
          <w:numId w:val="36"/>
        </w:num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  <w:b/>
          <w:bCs/>
        </w:rPr>
        <w:t>seed 고정:</w: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</w:rPr>
        <w:t xml:space="preserve">import torch, </w:t>
      </w:r>
      <w:proofErr w:type="spellStart"/>
      <w:r w:rsidRPr="006548AE">
        <w:rPr>
          <w:rFonts w:ascii="G마켓 산스 TTF Light" w:eastAsia="G마켓 산스 TTF Light" w:hAnsi="G마켓 산스 TTF Light"/>
        </w:rPr>
        <w:t>numpy</w:t>
      </w:r>
      <w:proofErr w:type="spellEnd"/>
      <w:r w:rsidRPr="006548AE">
        <w:rPr>
          <w:rFonts w:ascii="G마켓 산스 TTF Light" w:eastAsia="G마켓 산스 TTF Light" w:hAnsi="G마켓 산스 TTF Light"/>
        </w:rPr>
        <w:t xml:space="preserve"> as np, random</w: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</w:rPr>
      </w:pPr>
      <w:proofErr w:type="spellStart"/>
      <w:proofErr w:type="gramStart"/>
      <w:r w:rsidRPr="006548AE">
        <w:rPr>
          <w:rFonts w:ascii="G마켓 산스 TTF Light" w:eastAsia="G마켓 산스 TTF Light" w:hAnsi="G마켓 산스 TTF Light"/>
        </w:rPr>
        <w:t>torch.manual</w:t>
      </w:r>
      <w:proofErr w:type="gramEnd"/>
      <w:r w:rsidRPr="006548AE">
        <w:rPr>
          <w:rFonts w:ascii="G마켓 산스 TTF Light" w:eastAsia="G마켓 산스 TTF Light" w:hAnsi="G마켓 산스 TTF Light"/>
        </w:rPr>
        <w:t>_seed</w:t>
      </w:r>
      <w:proofErr w:type="spellEnd"/>
      <w:r w:rsidRPr="006548AE">
        <w:rPr>
          <w:rFonts w:ascii="G마켓 산스 TTF Light" w:eastAsia="G마켓 산스 TTF Light" w:hAnsi="G마켓 산스 TTF Light"/>
        </w:rPr>
        <w:t>(42)</w: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</w:rPr>
      </w:pPr>
      <w:proofErr w:type="spellStart"/>
      <w:proofErr w:type="gramStart"/>
      <w:r w:rsidRPr="006548AE">
        <w:rPr>
          <w:rFonts w:ascii="G마켓 산스 TTF Light" w:eastAsia="G마켓 산스 TTF Light" w:hAnsi="G마켓 산스 TTF Light"/>
        </w:rPr>
        <w:t>np.random</w:t>
      </w:r>
      <w:proofErr w:type="gramEnd"/>
      <w:r w:rsidRPr="006548AE">
        <w:rPr>
          <w:rFonts w:ascii="G마켓 산스 TTF Light" w:eastAsia="G마켓 산스 TTF Light" w:hAnsi="G마켓 산스 TTF Light"/>
        </w:rPr>
        <w:t>.seed</w:t>
      </w:r>
      <w:proofErr w:type="spellEnd"/>
      <w:r w:rsidRPr="006548AE">
        <w:rPr>
          <w:rFonts w:ascii="G마켓 산스 TTF Light" w:eastAsia="G마켓 산스 TTF Light" w:hAnsi="G마켓 산스 TTF Light"/>
        </w:rPr>
        <w:t>(42)</w: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</w:rPr>
      </w:pPr>
      <w:proofErr w:type="spellStart"/>
      <w:proofErr w:type="gramStart"/>
      <w:r w:rsidRPr="006548AE">
        <w:rPr>
          <w:rFonts w:ascii="G마켓 산스 TTF Light" w:eastAsia="G마켓 산스 TTF Light" w:hAnsi="G마켓 산스 TTF Light"/>
        </w:rPr>
        <w:t>random.seed</w:t>
      </w:r>
      <w:proofErr w:type="spellEnd"/>
      <w:proofErr w:type="gramEnd"/>
      <w:r w:rsidRPr="006548AE">
        <w:rPr>
          <w:rFonts w:ascii="G마켓 산스 TTF Light" w:eastAsia="G마켓 산스 TTF Light" w:hAnsi="G마켓 산스 TTF Light"/>
        </w:rPr>
        <w:t>(42)</w:t>
      </w:r>
    </w:p>
    <w:p w:rsidR="006548AE" w:rsidRPr="006548AE" w:rsidRDefault="006548AE" w:rsidP="006548AE">
      <w:pPr>
        <w:numPr>
          <w:ilvl w:val="0"/>
          <w:numId w:val="37"/>
        </w:num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  <w:b/>
          <w:bCs/>
        </w:rPr>
        <w:t xml:space="preserve">추가로 </w:t>
      </w:r>
      <w:proofErr w:type="spellStart"/>
      <w:r w:rsidRPr="006548AE">
        <w:rPr>
          <w:rFonts w:ascii="G마켓 산스 TTF Light" w:eastAsia="G마켓 산스 TTF Light" w:hAnsi="G마켓 산스 TTF Light"/>
          <w:b/>
          <w:bCs/>
        </w:rPr>
        <w:t>cudnn</w:t>
      </w:r>
      <w:proofErr w:type="spellEnd"/>
      <w:r w:rsidRPr="006548AE">
        <w:rPr>
          <w:rFonts w:ascii="G마켓 산스 TTF Light" w:eastAsia="G마켓 산스 TTF Light" w:hAnsi="G마켓 산스 TTF Light"/>
          <w:b/>
          <w:bCs/>
        </w:rPr>
        <w:t xml:space="preserve"> deterministic 옵션까지 고정하면 더 완벽하게 재현됩니다.</w: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</w:rPr>
        <w:pict>
          <v:rect id="_x0000_i3790" style="width:0;height:1.5pt" o:hralign="center" o:hrstd="t" o:hr="t" fillcolor="#a0a0a0" stroked="f"/>
        </w:pic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548AE">
        <w:rPr>
          <w:rFonts w:ascii="G마켓 산스 TTF Light" w:eastAsia="G마켓 산스 TTF Light" w:hAnsi="G마켓 산스 TTF Light"/>
          <w:b/>
          <w:bCs/>
        </w:rPr>
        <w:t xml:space="preserve">8. Q. 실제 </w:t>
      </w:r>
      <w:proofErr w:type="spellStart"/>
      <w:r w:rsidRPr="006548AE">
        <w:rPr>
          <w:rFonts w:ascii="G마켓 산스 TTF Light" w:eastAsia="G마켓 산스 TTF Light" w:hAnsi="G마켓 산스 TTF Light"/>
          <w:b/>
          <w:bCs/>
        </w:rPr>
        <w:t>환자별</w:t>
      </w:r>
      <w:proofErr w:type="spellEnd"/>
      <w:r w:rsidRPr="006548AE">
        <w:rPr>
          <w:rFonts w:ascii="G마켓 산스 TTF Light" w:eastAsia="G마켓 산스 TTF Light" w:hAnsi="G마켓 산스 TTF Light"/>
          <w:b/>
          <w:bCs/>
        </w:rPr>
        <w:t xml:space="preserve"> “personalized fine-tuning” 한다면 어떻게 할 건가요?</w: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  <w:b/>
          <w:bCs/>
        </w:rPr>
        <w:t>A.</w:t>
      </w:r>
      <w:r w:rsidRPr="006548AE">
        <w:rPr>
          <w:rFonts w:ascii="G마켓 산스 TTF Light" w:eastAsia="G마켓 산스 TTF Light" w:hAnsi="G마켓 산스 TTF Light"/>
        </w:rPr>
        <w:br/>
      </w:r>
      <w:proofErr w:type="spellStart"/>
      <w:r w:rsidRPr="006548AE">
        <w:rPr>
          <w:rFonts w:ascii="G마켓 산스 TTF Light" w:eastAsia="G마켓 산스 TTF Light" w:hAnsi="G마켓 산스 TTF Light"/>
        </w:rPr>
        <w:t>사전학습</w:t>
      </w:r>
      <w:proofErr w:type="spellEnd"/>
      <w:r w:rsidRPr="006548AE">
        <w:rPr>
          <w:rFonts w:ascii="G마켓 산스 TTF Light" w:eastAsia="G마켓 산스 TTF Light" w:hAnsi="G마켓 산스 TTF Light"/>
        </w:rPr>
        <w:t>(pre-trained)된 모델을 새로운 환자 데이터 일부로</w:t>
      </w:r>
      <w:r w:rsidRPr="006548AE">
        <w:rPr>
          <w:rFonts w:ascii="G마켓 산스 TTF Light" w:eastAsia="G마켓 산스 TTF Light" w:hAnsi="G마켓 산스 TTF Light"/>
        </w:rPr>
        <w:br/>
        <w:t>fine-tuning(미세 조정)하는 방법을 씁니다.</w:t>
      </w:r>
      <w:r w:rsidRPr="006548AE">
        <w:rPr>
          <w:rFonts w:ascii="G마켓 산스 TTF Light" w:eastAsia="G마켓 산스 TTF Light" w:hAnsi="G마켓 산스 TTF Light"/>
        </w:rPr>
        <w:br/>
        <w:t>예를 들어 5~10분간의 짧은 baseline EEG를 추가로 학습해서</w:t>
      </w:r>
      <w:r w:rsidRPr="006548AE">
        <w:rPr>
          <w:rFonts w:ascii="G마켓 산스 TTF Light" w:eastAsia="G마켓 산스 TTF Light" w:hAnsi="G마켓 산스 TTF Light"/>
        </w:rPr>
        <w:br/>
        <w:t>해당 환자 특성에 맞춰 가중치를 조금씩 수정하면,</w:t>
      </w:r>
      <w:r w:rsidRPr="006548AE">
        <w:rPr>
          <w:rFonts w:ascii="G마켓 산스 TTF Light" w:eastAsia="G마켓 산스 TTF Light" w:hAnsi="G마켓 산스 TTF Light"/>
        </w:rPr>
        <w:br/>
        <w:t>개인별 특이 EEG 패턴도 더 잘 잡아낼 수 있습니다.</w: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</w:rPr>
        <w:pict>
          <v:rect id="_x0000_i3791" style="width:0;height:1.5pt" o:hralign="center" o:hrstd="t" o:hr="t" fillcolor="#a0a0a0" stroked="f"/>
        </w:pic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6548AE">
        <w:rPr>
          <w:rFonts w:ascii="G마켓 산스 TTF Light" w:eastAsia="G마켓 산스 TTF Light" w:hAnsi="G마켓 산스 TTF Light"/>
          <w:b/>
          <w:bCs/>
        </w:rPr>
        <w:t xml:space="preserve">9. Q. 모델을 </w:t>
      </w:r>
      <w:proofErr w:type="spellStart"/>
      <w:r w:rsidRPr="006548AE">
        <w:rPr>
          <w:rFonts w:ascii="G마켓 산스 TTF Light" w:eastAsia="G마켓 산스 TTF Light" w:hAnsi="G마켓 산스 TTF Light"/>
          <w:b/>
          <w:bCs/>
        </w:rPr>
        <w:t>TensorRT</w:t>
      </w:r>
      <w:proofErr w:type="spellEnd"/>
      <w:r w:rsidRPr="006548AE">
        <w:rPr>
          <w:rFonts w:ascii="G마켓 산스 TTF Light" w:eastAsia="G마켓 산스 TTF Light" w:hAnsi="G마켓 산스 TTF Light"/>
          <w:b/>
          <w:bCs/>
        </w:rPr>
        <w:t>/ONNX 등으로 export 해본 경험 있어요?</w: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  <w:b/>
          <w:bCs/>
        </w:rPr>
        <w:t>A.</w:t>
      </w:r>
      <w:r w:rsidRPr="006548AE">
        <w:rPr>
          <w:rFonts w:ascii="G마켓 산스 TTF Light" w:eastAsia="G마켓 산스 TTF Light" w:hAnsi="G마켓 산스 TTF Light"/>
        </w:rPr>
        <w:br/>
        <w:t xml:space="preserve">네, </w:t>
      </w:r>
      <w:proofErr w:type="spellStart"/>
      <w:r w:rsidRPr="006548AE">
        <w:rPr>
          <w:rFonts w:ascii="G마켓 산스 TTF Light" w:eastAsia="G마켓 산스 TTF Light" w:hAnsi="G마켓 산스 TTF Light"/>
        </w:rPr>
        <w:t>PyTorch</w:t>
      </w:r>
      <w:proofErr w:type="spellEnd"/>
      <w:r w:rsidRPr="006548AE">
        <w:rPr>
          <w:rFonts w:ascii="G마켓 산스 TTF Light" w:eastAsia="G마켓 산스 TTF Light" w:hAnsi="G마켓 산스 TTF Light"/>
        </w:rPr>
        <w:t xml:space="preserve"> 모델을 ONNX로 export해서</w:t>
      </w:r>
      <w:r w:rsidRPr="006548AE">
        <w:rPr>
          <w:rFonts w:ascii="G마켓 산스 TTF Light" w:eastAsia="G마켓 산스 TTF Light" w:hAnsi="G마켓 산스 TTF Light"/>
        </w:rPr>
        <w:br/>
      </w:r>
      <w:proofErr w:type="spellStart"/>
      <w:r w:rsidRPr="006548AE">
        <w:rPr>
          <w:rFonts w:ascii="G마켓 산스 TTF Light" w:eastAsia="G마켓 산스 TTF Light" w:hAnsi="G마켓 산스 TTF Light"/>
        </w:rPr>
        <w:t>TensorRT</w:t>
      </w:r>
      <w:proofErr w:type="spellEnd"/>
      <w:r w:rsidRPr="006548AE">
        <w:rPr>
          <w:rFonts w:ascii="G마켓 산스 TTF Light" w:eastAsia="G마켓 산스 TTF Light" w:hAnsi="G마켓 산스 TTF Light"/>
        </w:rPr>
        <w:t>나 다른 디바이스 환경에서 추론할 수 있습니다.</w:t>
      </w:r>
      <w:r w:rsidRPr="006548AE">
        <w:rPr>
          <w:rFonts w:ascii="G마켓 산스 TTF Light" w:eastAsia="G마켓 산스 TTF Light" w:hAnsi="G마켓 산스 TTF Light"/>
        </w:rPr>
        <w:br/>
        <w:t>예시로,</w: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</w:rPr>
      </w:pPr>
      <w:proofErr w:type="spellStart"/>
      <w:r w:rsidRPr="006548AE">
        <w:rPr>
          <w:rFonts w:ascii="G마켓 산스 TTF Light" w:eastAsia="G마켓 산스 TTF Light" w:hAnsi="G마켓 산스 TTF Light"/>
        </w:rPr>
        <w:t>dummy_input</w:t>
      </w:r>
      <w:proofErr w:type="spellEnd"/>
      <w:r w:rsidRPr="006548AE">
        <w:rPr>
          <w:rFonts w:ascii="G마켓 산스 TTF Light" w:eastAsia="G마켓 산스 TTF Light" w:hAnsi="G마켓 산스 TTF Light"/>
        </w:rPr>
        <w:t xml:space="preserve"> = </w:t>
      </w:r>
      <w:proofErr w:type="spellStart"/>
      <w:proofErr w:type="gramStart"/>
      <w:r w:rsidRPr="006548AE">
        <w:rPr>
          <w:rFonts w:ascii="G마켓 산스 TTF Light" w:eastAsia="G마켓 산스 TTF Light" w:hAnsi="G마켓 산스 TTF Light"/>
        </w:rPr>
        <w:t>torch.randn</w:t>
      </w:r>
      <w:proofErr w:type="spellEnd"/>
      <w:proofErr w:type="gramEnd"/>
      <w:r w:rsidRPr="006548AE">
        <w:rPr>
          <w:rFonts w:ascii="G마켓 산스 TTF Light" w:eastAsia="G마켓 산스 TTF Light" w:hAnsi="G마켓 산스 TTF Light"/>
        </w:rPr>
        <w:t>(1, 8, 80)</w: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</w:rPr>
      </w:pPr>
      <w:proofErr w:type="spellStart"/>
      <w:proofErr w:type="gramStart"/>
      <w:r w:rsidRPr="006548AE">
        <w:rPr>
          <w:rFonts w:ascii="G마켓 산스 TTF Light" w:eastAsia="G마켓 산스 TTF Light" w:hAnsi="G마켓 산스 TTF Light"/>
        </w:rPr>
        <w:t>torch.onnx</w:t>
      </w:r>
      <w:proofErr w:type="gramEnd"/>
      <w:r w:rsidRPr="006548AE">
        <w:rPr>
          <w:rFonts w:ascii="G마켓 산스 TTF Light" w:eastAsia="G마켓 산스 TTF Light" w:hAnsi="G마켓 산스 TTF Light"/>
        </w:rPr>
        <w:t>.export</w:t>
      </w:r>
      <w:proofErr w:type="spellEnd"/>
      <w:r w:rsidRPr="006548AE">
        <w:rPr>
          <w:rFonts w:ascii="G마켓 산스 TTF Light" w:eastAsia="G마켓 산스 TTF Light" w:hAnsi="G마켓 산스 TTF Light"/>
        </w:rPr>
        <w:t xml:space="preserve">(model, </w:t>
      </w:r>
      <w:proofErr w:type="spellStart"/>
      <w:r w:rsidRPr="006548AE">
        <w:rPr>
          <w:rFonts w:ascii="G마켓 산스 TTF Light" w:eastAsia="G마켓 산스 TTF Light" w:hAnsi="G마켓 산스 TTF Light"/>
        </w:rPr>
        <w:t>dummy_input</w:t>
      </w:r>
      <w:proofErr w:type="spellEnd"/>
      <w:r w:rsidRPr="006548AE">
        <w:rPr>
          <w:rFonts w:ascii="G마켓 산스 TTF Light" w:eastAsia="G마켓 산스 TTF Light" w:hAnsi="G마켓 산스 TTF Light"/>
        </w:rPr>
        <w:t>, "</w:t>
      </w:r>
      <w:proofErr w:type="spellStart"/>
      <w:r w:rsidRPr="006548AE">
        <w:rPr>
          <w:rFonts w:ascii="G마켓 산스 TTF Light" w:eastAsia="G마켓 산스 TTF Light" w:hAnsi="G마켓 산스 TTF Light"/>
        </w:rPr>
        <w:t>model.onnx</w:t>
      </w:r>
      <w:proofErr w:type="spellEnd"/>
      <w:r w:rsidRPr="006548AE">
        <w:rPr>
          <w:rFonts w:ascii="G마켓 산스 TTF Light" w:eastAsia="G마켓 산스 TTF Light" w:hAnsi="G마켓 산스 TTF Light"/>
        </w:rPr>
        <w:t>")</w:t>
      </w:r>
    </w:p>
    <w:p w:rsidR="006548AE" w:rsidRPr="006548AE" w:rsidRDefault="006548AE" w:rsidP="006548AE">
      <w:pPr>
        <w:jc w:val="left"/>
        <w:rPr>
          <w:rFonts w:ascii="G마켓 산스 TTF Light" w:eastAsia="G마켓 산스 TTF Light" w:hAnsi="G마켓 산스 TTF Light"/>
        </w:rPr>
      </w:pPr>
      <w:r w:rsidRPr="006548AE">
        <w:rPr>
          <w:rFonts w:ascii="G마켓 산스 TTF Light" w:eastAsia="G마켓 산스 TTF Light" w:hAnsi="G마켓 산스 TTF Light"/>
        </w:rPr>
        <w:t>이렇게 내보낼 수 있고,</w:t>
      </w:r>
      <w:r w:rsidRPr="006548AE">
        <w:rPr>
          <w:rFonts w:ascii="G마켓 산스 TTF Light" w:eastAsia="G마켓 산스 TTF Light" w:hAnsi="G마켓 산스 TTF Light"/>
        </w:rPr>
        <w:br/>
        <w:t>이걸 엔지니어링 단계에서 디바이스 최적화/경량화에 활용할 수 있습니다.</w:t>
      </w:r>
    </w:p>
    <w:p w:rsidR="00C32104" w:rsidRDefault="00C32104">
      <w:pPr>
        <w:widowControl/>
        <w:wordWrap/>
        <w:autoSpaceDE/>
        <w:autoSpaceDN/>
        <w:rPr>
          <w:rFonts w:ascii="G마켓 산스 TTF Light" w:eastAsia="G마켓 산스 TTF Light" w:hAnsi="G마켓 산스 TTF Light"/>
        </w:rPr>
      </w:pPr>
      <w:r>
        <w:rPr>
          <w:rFonts w:ascii="G마켓 산스 TTF Light" w:eastAsia="G마켓 산스 TTF Light" w:hAnsi="G마켓 산스 TTF Light"/>
        </w:rPr>
        <w:br w:type="page"/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lastRenderedPageBreak/>
        <w:t xml:space="preserve">좋아! 발표 때 교수님이 </w:t>
      </w:r>
      <w:proofErr w:type="spellStart"/>
      <w:r w:rsidRPr="00C32104">
        <w:rPr>
          <w:rFonts w:ascii="G마켓 산스 TTF Light" w:eastAsia="G마켓 산스 TTF Light" w:hAnsi="G마켓 산스 TTF Light"/>
          <w:b/>
          <w:bCs/>
        </w:rPr>
        <w:t>프론트엔드</w:t>
      </w:r>
      <w:proofErr w:type="spellEnd"/>
      <w:r w:rsidRPr="00C32104">
        <w:rPr>
          <w:rFonts w:ascii="G마켓 산스 TTF Light" w:eastAsia="G마켓 산스 TTF Light" w:hAnsi="G마켓 산스 TTF Light"/>
          <w:b/>
          <w:bCs/>
        </w:rPr>
        <w:t xml:space="preserve">, </w:t>
      </w:r>
      <w:proofErr w:type="spellStart"/>
      <w:r w:rsidRPr="00C32104">
        <w:rPr>
          <w:rFonts w:ascii="G마켓 산스 TTF Light" w:eastAsia="G마켓 산스 TTF Light" w:hAnsi="G마켓 산스 TTF Light"/>
          <w:b/>
          <w:bCs/>
        </w:rPr>
        <w:t>백엔드</w:t>
      </w:r>
      <w:proofErr w:type="spellEnd"/>
      <w:r w:rsidRPr="00C32104">
        <w:rPr>
          <w:rFonts w:ascii="G마켓 산스 TTF Light" w:eastAsia="G마켓 산스 TTF Light" w:hAnsi="G마켓 산스 TTF Light"/>
          <w:b/>
          <w:bCs/>
        </w:rPr>
        <w:t>, 모델 구조, 실시간 예측 흐름, 오류 처리, 선택 이유, 확장성</w:t>
      </w:r>
      <w:r w:rsidRPr="00C32104">
        <w:rPr>
          <w:rFonts w:ascii="G마켓 산스 TTF Light" w:eastAsia="G마켓 산스 TTF Light" w:hAnsi="G마켓 산스 TTF Light"/>
        </w:rPr>
        <w:t xml:space="preserve"> 등 여러 방면에서 질문할 수 있어. 내가 </w:t>
      </w:r>
      <w:r w:rsidRPr="00C32104">
        <w:rPr>
          <w:rFonts w:ascii="G마켓 산스 TTF Light" w:eastAsia="G마켓 산스 TTF Light" w:hAnsi="G마켓 산스 TTF Light"/>
          <w:b/>
          <w:bCs/>
        </w:rPr>
        <w:t>최대치로 가능한 질문</w:t>
      </w:r>
      <w:r w:rsidRPr="00C32104">
        <w:rPr>
          <w:rFonts w:ascii="G마켓 산스 TTF Light" w:eastAsia="G마켓 산스 TTF Light" w:hAnsi="G마켓 산스 TTF Light"/>
        </w:rPr>
        <w:t xml:space="preserve"> 다 뽑고, 실제 네 프로젝트에 맞춘 </w:t>
      </w:r>
      <w:r w:rsidRPr="00C32104">
        <w:rPr>
          <w:rFonts w:ascii="G마켓 산스 TTF Light" w:eastAsia="G마켓 산스 TTF Light" w:hAnsi="G마켓 산스 TTF Light"/>
          <w:b/>
          <w:bCs/>
        </w:rPr>
        <w:t>모범 답안</w:t>
      </w:r>
      <w:r w:rsidRPr="00C32104">
        <w:rPr>
          <w:rFonts w:ascii="G마켓 산스 TTF Light" w:eastAsia="G마켓 산스 TTF Light" w:hAnsi="G마켓 산스 TTF Light"/>
        </w:rPr>
        <w:t xml:space="preserve">까지 같이 </w:t>
      </w:r>
      <w:proofErr w:type="spellStart"/>
      <w:r w:rsidRPr="00C32104">
        <w:rPr>
          <w:rFonts w:ascii="G마켓 산스 TTF Light" w:eastAsia="G마켓 산스 TTF Light" w:hAnsi="G마켓 산스 TTF Light"/>
        </w:rPr>
        <w:t>정리해줄게</w:t>
      </w:r>
      <w:proofErr w:type="spellEnd"/>
      <w:r w:rsidRPr="00C32104">
        <w:rPr>
          <w:rFonts w:ascii="G마켓 산스 TTF Light" w:eastAsia="G마켓 산스 TTF Light" w:hAnsi="G마켓 산스 TTF Light"/>
        </w:rPr>
        <w:t>.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pict>
          <v:rect id="_x0000_i4224" style="width:0;height:1.5pt" o:hralign="center" o:hrstd="t" o:hr="t" fillcolor="#a0a0a0" stroked="f"/>
        </w:pic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C32104">
        <w:rPr>
          <w:rFonts w:ascii="Segoe UI Symbol" w:eastAsia="G마켓 산스 TTF Light" w:hAnsi="Segoe UI Symbol" w:cs="Segoe UI Symbol"/>
          <w:b/>
          <w:bCs/>
        </w:rPr>
        <w:t>✅</w:t>
      </w:r>
      <w:r w:rsidRPr="00C32104">
        <w:rPr>
          <w:rFonts w:ascii="G마켓 산스 TTF Light" w:eastAsia="G마켓 산스 TTF Light" w:hAnsi="G마켓 산스 TTF Light"/>
          <w:b/>
          <w:bCs/>
        </w:rPr>
        <w:t xml:space="preserve"> 실시간 EEG 예측 시스템 관련 예상 질문 + 답변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pict>
          <v:rect id="_x0000_i4225" style="width:0;height:1.5pt" o:hralign="center" o:hrstd="t" o:hr="t" fillcolor="#a0a0a0" stroked="f"/>
        </w:pic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C32104">
        <w:rPr>
          <w:rFonts w:ascii="Segoe UI Symbol" w:eastAsia="G마켓 산스 TTF Light" w:hAnsi="Segoe UI Symbol" w:cs="Segoe UI Symbol"/>
          <w:b/>
          <w:bCs/>
        </w:rPr>
        <w:t>📱</w:t>
      </w:r>
      <w:r w:rsidRPr="00C32104">
        <w:rPr>
          <w:rFonts w:ascii="G마켓 산스 TTF Light" w:eastAsia="G마켓 산스 TTF Light" w:hAnsi="G마켓 산스 TTF Light"/>
          <w:b/>
          <w:bCs/>
        </w:rPr>
        <w:t xml:space="preserve"> </w:t>
      </w:r>
      <w:proofErr w:type="spellStart"/>
      <w:r w:rsidRPr="00C32104">
        <w:rPr>
          <w:rFonts w:ascii="G마켓 산스 TTF Light" w:eastAsia="G마켓 산스 TTF Light" w:hAnsi="G마켓 산스 TTF Light"/>
          <w:b/>
          <w:bCs/>
        </w:rPr>
        <w:t>프론트엔드</w:t>
      </w:r>
      <w:proofErr w:type="spellEnd"/>
      <w:r w:rsidRPr="00C32104">
        <w:rPr>
          <w:rFonts w:ascii="G마켓 산스 TTF Light" w:eastAsia="G마켓 산스 TTF Light" w:hAnsi="G마켓 산스 TTF Light"/>
          <w:b/>
          <w:bCs/>
        </w:rPr>
        <w:t xml:space="preserve"> (Flutter) 관련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pict>
          <v:rect id="_x0000_i4226" style="width:0;height:1.5pt" o:hralign="center" o:hrstd="t" o:hr="t" fillcolor="#a0a0a0" stroked="f"/>
        </w:pic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C32104">
        <w:rPr>
          <w:rFonts w:ascii="Segoe UI Symbol" w:eastAsia="G마켓 산스 TTF Light" w:hAnsi="Segoe UI Symbol" w:cs="Segoe UI Symbol"/>
          <w:b/>
          <w:bCs/>
        </w:rPr>
        <w:t>❓</w:t>
      </w:r>
      <w:r w:rsidRPr="00C32104">
        <w:rPr>
          <w:rFonts w:ascii="G마켓 산스 TTF Light" w:eastAsia="G마켓 산스 TTF Light" w:hAnsi="G마켓 산스 TTF Light"/>
          <w:b/>
          <w:bCs/>
        </w:rPr>
        <w:t xml:space="preserve"> 1. 왜 Flutter를 </w:t>
      </w:r>
      <w:proofErr w:type="spellStart"/>
      <w:r w:rsidRPr="00C32104">
        <w:rPr>
          <w:rFonts w:ascii="G마켓 산스 TTF Light" w:eastAsia="G마켓 산스 TTF Light" w:hAnsi="G마켓 산스 TTF Light"/>
          <w:b/>
          <w:bCs/>
        </w:rPr>
        <w:t>선택했나요</w:t>
      </w:r>
      <w:proofErr w:type="spellEnd"/>
      <w:r w:rsidRPr="00C32104">
        <w:rPr>
          <w:rFonts w:ascii="G마켓 산스 TTF Light" w:eastAsia="G마켓 산스 TTF Light" w:hAnsi="G마켓 산스 TTF Light"/>
          <w:b/>
          <w:bCs/>
        </w:rPr>
        <w:t>?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  <w:b/>
          <w:bCs/>
        </w:rPr>
        <w:t>답변:</w:t>
      </w:r>
      <w:r w:rsidRPr="00C32104">
        <w:rPr>
          <w:rFonts w:ascii="G마켓 산스 TTF Light" w:eastAsia="G마켓 산스 TTF Light" w:hAnsi="G마켓 산스 TTF Light"/>
        </w:rPr>
        <w:br/>
        <w:t xml:space="preserve">크로스 플랫폼 개발이 </w:t>
      </w:r>
      <w:proofErr w:type="spellStart"/>
      <w:r w:rsidRPr="00C32104">
        <w:rPr>
          <w:rFonts w:ascii="G마켓 산스 TTF Light" w:eastAsia="G마켓 산스 TTF Light" w:hAnsi="G마켓 산스 TTF Light"/>
        </w:rPr>
        <w:t>가능해서입니다</w:t>
      </w:r>
      <w:proofErr w:type="spellEnd"/>
      <w:r w:rsidRPr="00C32104">
        <w:rPr>
          <w:rFonts w:ascii="G마켓 산스 TTF Light" w:eastAsia="G마켓 산스 TTF Light" w:hAnsi="G마켓 산스 TTF Light"/>
        </w:rPr>
        <w:t>. 한 번의 코드 작성으로 Android, iOS, 웹 앱 모두 배포할 수 있기 때문에 실시간 EEG 시각화 앱에 적합하다고 판단했습니다.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pict>
          <v:rect id="_x0000_i4227" style="width:0;height:1.5pt" o:hralign="center" o:hrstd="t" o:hr="t" fillcolor="#a0a0a0" stroked="f"/>
        </w:pic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C32104">
        <w:rPr>
          <w:rFonts w:ascii="Segoe UI Symbol" w:eastAsia="G마켓 산스 TTF Light" w:hAnsi="Segoe UI Symbol" w:cs="Segoe UI Symbol"/>
          <w:b/>
          <w:bCs/>
        </w:rPr>
        <w:t>❓</w:t>
      </w:r>
      <w:r w:rsidRPr="00C32104">
        <w:rPr>
          <w:rFonts w:ascii="G마켓 산스 TTF Light" w:eastAsia="G마켓 산스 TTF Light" w:hAnsi="G마켓 산스 TTF Light"/>
          <w:b/>
          <w:bCs/>
        </w:rPr>
        <w:t xml:space="preserve"> 2. EEG 그래프는 어떻게 실시간으로 시각화하나요?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  <w:b/>
          <w:bCs/>
        </w:rPr>
        <w:t>답변:</w:t>
      </w:r>
      <w:r w:rsidRPr="00C32104">
        <w:rPr>
          <w:rFonts w:ascii="G마켓 산스 TTF Light" w:eastAsia="G마켓 산스 TTF Light" w:hAnsi="G마켓 산스 TTF Light"/>
        </w:rPr>
        <w:br/>
      </w:r>
      <w:proofErr w:type="spellStart"/>
      <w:r w:rsidRPr="00C32104">
        <w:rPr>
          <w:rFonts w:ascii="G마켓 산스 TTF Light" w:eastAsia="G마켓 산스 TTF Light" w:hAnsi="G마켓 산스 TTF Light"/>
        </w:rPr>
        <w:t>fl_chart</w:t>
      </w:r>
      <w:proofErr w:type="spellEnd"/>
      <w:r w:rsidRPr="00C32104">
        <w:rPr>
          <w:rFonts w:ascii="G마켓 산스 TTF Light" w:eastAsia="G마켓 산스 TTF Light" w:hAnsi="G마켓 산스 TTF Light"/>
        </w:rPr>
        <w:t xml:space="preserve"> 라이브러리의 </w:t>
      </w:r>
      <w:proofErr w:type="spellStart"/>
      <w:r w:rsidRPr="00C32104">
        <w:rPr>
          <w:rFonts w:ascii="G마켓 산스 TTF Light" w:eastAsia="G마켓 산스 TTF Light" w:hAnsi="G마켓 산스 TTF Light"/>
        </w:rPr>
        <w:t>LineChart</w:t>
      </w:r>
      <w:proofErr w:type="spellEnd"/>
      <w:r w:rsidRPr="00C32104">
        <w:rPr>
          <w:rFonts w:ascii="G마켓 산스 TTF Light" w:eastAsia="G마켓 산스 TTF Light" w:hAnsi="G마켓 산스 TTF Light"/>
        </w:rPr>
        <w:t xml:space="preserve">를 사용해 </w:t>
      </w:r>
      <w:proofErr w:type="spellStart"/>
      <w:r w:rsidRPr="00C32104">
        <w:rPr>
          <w:rFonts w:ascii="G마켓 산스 TTF Light" w:eastAsia="G마켓 산스 TTF Light" w:hAnsi="G마켓 산스 TTF Light"/>
        </w:rPr>
        <w:t>채널별로</w:t>
      </w:r>
      <w:proofErr w:type="spellEnd"/>
      <w:r w:rsidRPr="00C32104">
        <w:rPr>
          <w:rFonts w:ascii="G마켓 산스 TTF Light" w:eastAsia="G마켓 산스 TTF Light" w:hAnsi="G마켓 산스 TTF Light"/>
        </w:rPr>
        <w:t xml:space="preserve"> 선 그래프를 그립니다. 1초마다 새 데이터를 받아 리스트에 .add()로 추가하고, </w:t>
      </w:r>
      <w:proofErr w:type="spellStart"/>
      <w:r w:rsidRPr="00C32104">
        <w:rPr>
          <w:rFonts w:ascii="G마켓 산스 TTF Light" w:eastAsia="G마켓 산스 TTF Light" w:hAnsi="G마켓 산스 TTF Light"/>
        </w:rPr>
        <w:t>setState</w:t>
      </w:r>
      <w:proofErr w:type="spellEnd"/>
      <w:r w:rsidRPr="00C32104">
        <w:rPr>
          <w:rFonts w:ascii="G마켓 산스 TTF Light" w:eastAsia="G마켓 산스 TTF Light" w:hAnsi="G마켓 산스 TTF Light"/>
        </w:rPr>
        <w:t>()로 그래프를 계속 갱신합니다.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pict>
          <v:rect id="_x0000_i4228" style="width:0;height:1.5pt" o:hralign="center" o:hrstd="t" o:hr="t" fillcolor="#a0a0a0" stroked="f"/>
        </w:pic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C32104">
        <w:rPr>
          <w:rFonts w:ascii="Segoe UI Symbol" w:eastAsia="G마켓 산스 TTF Light" w:hAnsi="Segoe UI Symbol" w:cs="Segoe UI Symbol"/>
          <w:b/>
          <w:bCs/>
        </w:rPr>
        <w:t>❓</w:t>
      </w:r>
      <w:r w:rsidRPr="00C32104">
        <w:rPr>
          <w:rFonts w:ascii="G마켓 산스 TTF Light" w:eastAsia="G마켓 산스 TTF Light" w:hAnsi="G마켓 산스 TTF Light"/>
          <w:b/>
          <w:bCs/>
        </w:rPr>
        <w:t xml:space="preserve"> 3. 실시간 예측 요청은 어떻게 수행되나요?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  <w:b/>
          <w:bCs/>
        </w:rPr>
        <w:t>답변:</w:t>
      </w:r>
      <w:r w:rsidRPr="00C32104">
        <w:rPr>
          <w:rFonts w:ascii="G마켓 산스 TTF Light" w:eastAsia="G마켓 산스 TTF Light" w:hAnsi="G마켓 산스 TTF Light"/>
        </w:rPr>
        <w:br/>
        <w:t>데이터가 일정 시간 누적되면 [8][80] 형식으로 /predict API에 POST 요청을 보냅니다. 결과로 받은 예측 확률과 라벨을 화면에 출력합니다.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pict>
          <v:rect id="_x0000_i4229" style="width:0;height:1.5pt" o:hralign="center" o:hrstd="t" o:hr="t" fillcolor="#a0a0a0" stroked="f"/>
        </w:pic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C32104">
        <w:rPr>
          <w:rFonts w:ascii="Segoe UI Symbol" w:eastAsia="G마켓 산스 TTF Light" w:hAnsi="Segoe UI Symbol" w:cs="Segoe UI Symbol"/>
          <w:b/>
          <w:bCs/>
        </w:rPr>
        <w:t>❓</w:t>
      </w:r>
      <w:r w:rsidRPr="00C32104">
        <w:rPr>
          <w:rFonts w:ascii="G마켓 산스 TTF Light" w:eastAsia="G마켓 산스 TTF Light" w:hAnsi="G마켓 산스 TTF Light"/>
          <w:b/>
          <w:bCs/>
        </w:rPr>
        <w:t xml:space="preserve"> 4. 데이터 </w:t>
      </w:r>
      <w:proofErr w:type="spellStart"/>
      <w:r w:rsidRPr="00C32104">
        <w:rPr>
          <w:rFonts w:ascii="G마켓 산스 TTF Light" w:eastAsia="G마켓 산스 TTF Light" w:hAnsi="G마켓 산스 TTF Light"/>
          <w:b/>
          <w:bCs/>
        </w:rPr>
        <w:t>버퍼링</w:t>
      </w:r>
      <w:proofErr w:type="spellEnd"/>
      <w:r w:rsidRPr="00C32104">
        <w:rPr>
          <w:rFonts w:ascii="G마켓 산스 TTF Light" w:eastAsia="G마켓 산스 TTF Light" w:hAnsi="G마켓 산스 TTF Light"/>
          <w:b/>
          <w:bCs/>
        </w:rPr>
        <w:t xml:space="preserve"> 구조는 어떻게 되나요?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  <w:b/>
          <w:bCs/>
        </w:rPr>
        <w:t>답변:</w:t>
      </w:r>
      <w:r w:rsidRPr="00C32104">
        <w:rPr>
          <w:rFonts w:ascii="G마켓 산스 TTF Light" w:eastAsia="G마켓 산스 TTF Light" w:hAnsi="G마켓 산스 TTF Light"/>
        </w:rPr>
        <w:br/>
        <w:t>각 채널마다 시간 축으로 값을 쌓아 List&lt;List&lt;double&gt;&gt; 구조의 누적 버퍼를 만듭니다. 이 구조가 [채널][</w:t>
      </w:r>
      <w:proofErr w:type="spellStart"/>
      <w:r w:rsidRPr="00C32104">
        <w:rPr>
          <w:rFonts w:ascii="G마켓 산스 TTF Light" w:eastAsia="G마켓 산스 TTF Light" w:hAnsi="G마켓 산스 TTF Light"/>
        </w:rPr>
        <w:t>타임포인트</w:t>
      </w:r>
      <w:proofErr w:type="spellEnd"/>
      <w:r w:rsidRPr="00C32104">
        <w:rPr>
          <w:rFonts w:ascii="G마켓 산스 TTF Light" w:eastAsia="G마켓 산스 TTF Light" w:hAnsi="G마켓 산스 TTF Light"/>
        </w:rPr>
        <w:t>] = [8][80]이 되면 예측 요청을 보냅니다.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pict>
          <v:rect id="_x0000_i4230" style="width:0;height:1.5pt" o:hralign="center" o:hrstd="t" o:hr="t" fillcolor="#a0a0a0" stroked="f"/>
        </w:pic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C32104">
        <w:rPr>
          <w:rFonts w:ascii="Segoe UI Symbol" w:eastAsia="G마켓 산스 TTF Light" w:hAnsi="Segoe UI Symbol" w:cs="Segoe UI Symbol"/>
          <w:b/>
          <w:bCs/>
        </w:rPr>
        <w:t>❓</w:t>
      </w:r>
      <w:r w:rsidRPr="00C32104">
        <w:rPr>
          <w:rFonts w:ascii="G마켓 산스 TTF Light" w:eastAsia="G마켓 산스 TTF Light" w:hAnsi="G마켓 산스 TTF Light"/>
          <w:b/>
          <w:bCs/>
        </w:rPr>
        <w:t xml:space="preserve"> 5. 앱에서 오류나 예외는 어떻게 </w:t>
      </w:r>
      <w:proofErr w:type="spellStart"/>
      <w:r w:rsidRPr="00C32104">
        <w:rPr>
          <w:rFonts w:ascii="G마켓 산스 TTF Light" w:eastAsia="G마켓 산스 TTF Light" w:hAnsi="G마켓 산스 TTF Light"/>
          <w:b/>
          <w:bCs/>
        </w:rPr>
        <w:t>처리했나요</w:t>
      </w:r>
      <w:proofErr w:type="spellEnd"/>
      <w:r w:rsidRPr="00C32104">
        <w:rPr>
          <w:rFonts w:ascii="G마켓 산스 TTF Light" w:eastAsia="G마켓 산스 TTF Light" w:hAnsi="G마켓 산스 TTF Light"/>
          <w:b/>
          <w:bCs/>
        </w:rPr>
        <w:t>?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  <w:b/>
          <w:bCs/>
        </w:rPr>
        <w:t>답변:</w:t>
      </w:r>
      <w:r w:rsidRPr="00C32104">
        <w:rPr>
          <w:rFonts w:ascii="G마켓 산스 TTF Light" w:eastAsia="G마켓 산스 TTF Light" w:hAnsi="G마켓 산스 TTF Light"/>
        </w:rPr>
        <w:br/>
      </w:r>
      <w:proofErr w:type="spellStart"/>
      <w:r w:rsidRPr="00C32104">
        <w:rPr>
          <w:rFonts w:ascii="G마켓 산스 TTF Light" w:eastAsia="G마켓 산스 TTF Light" w:hAnsi="G마켓 산스 TTF Light"/>
        </w:rPr>
        <w:t>FastAPI</w:t>
      </w:r>
      <w:proofErr w:type="spellEnd"/>
      <w:r w:rsidRPr="00C32104">
        <w:rPr>
          <w:rFonts w:ascii="G마켓 산스 TTF Light" w:eastAsia="G마켓 산스 TTF Light" w:hAnsi="G마켓 산스 TTF Light"/>
        </w:rPr>
        <w:t>에서 에러 메시지를 JSON으로 보내고, Flutter에서는 try-catch로 처리해 사용자에게 오류 메시지를 출력하거나 무시하도록 했습니다. shape mismatch 등은 콘솔 로그도 함께 남깁니다.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lastRenderedPageBreak/>
        <w:pict>
          <v:rect id="_x0000_i4231" style="width:0;height:1.5pt" o:hralign="center" o:hrstd="t" o:hr="t" fillcolor="#a0a0a0" stroked="f"/>
        </w:pic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C32104">
        <w:rPr>
          <w:rFonts w:ascii="G마켓 산스 TTF Light" w:eastAsia="G마켓 산스 TTF Light" w:hAnsi="G마켓 산스 TTF Light" w:cs="G마켓 산스 TTF Light"/>
          <w:b/>
          <w:bCs/>
        </w:rPr>
        <w:t>🧠</w:t>
      </w:r>
      <w:r w:rsidRPr="00C32104">
        <w:rPr>
          <w:rFonts w:ascii="G마켓 산스 TTF Light" w:eastAsia="G마켓 산스 TTF Light" w:hAnsi="G마켓 산스 TTF Light"/>
          <w:b/>
          <w:bCs/>
        </w:rPr>
        <w:t xml:space="preserve"> </w:t>
      </w:r>
      <w:proofErr w:type="spellStart"/>
      <w:r w:rsidRPr="00C32104">
        <w:rPr>
          <w:rFonts w:ascii="G마켓 산스 TTF Light" w:eastAsia="G마켓 산스 TTF Light" w:hAnsi="G마켓 산스 TTF Light"/>
          <w:b/>
          <w:bCs/>
        </w:rPr>
        <w:t>백엔드</w:t>
      </w:r>
      <w:proofErr w:type="spellEnd"/>
      <w:r w:rsidRPr="00C32104">
        <w:rPr>
          <w:rFonts w:ascii="G마켓 산스 TTF Light" w:eastAsia="G마켓 산스 TTF Light" w:hAnsi="G마켓 산스 TTF Light"/>
          <w:b/>
          <w:bCs/>
        </w:rPr>
        <w:t xml:space="preserve"> (</w:t>
      </w:r>
      <w:proofErr w:type="spellStart"/>
      <w:r w:rsidRPr="00C32104">
        <w:rPr>
          <w:rFonts w:ascii="G마켓 산스 TTF Light" w:eastAsia="G마켓 산스 TTF Light" w:hAnsi="G마켓 산스 TTF Light"/>
          <w:b/>
          <w:bCs/>
        </w:rPr>
        <w:t>FastAPI</w:t>
      </w:r>
      <w:proofErr w:type="spellEnd"/>
      <w:r w:rsidRPr="00C32104">
        <w:rPr>
          <w:rFonts w:ascii="G마켓 산스 TTF Light" w:eastAsia="G마켓 산스 TTF Light" w:hAnsi="G마켓 산스 TTF Light"/>
          <w:b/>
          <w:bCs/>
        </w:rPr>
        <w:t xml:space="preserve"> + </w:t>
      </w:r>
      <w:proofErr w:type="spellStart"/>
      <w:r w:rsidRPr="00C32104">
        <w:rPr>
          <w:rFonts w:ascii="G마켓 산스 TTF Light" w:eastAsia="G마켓 산스 TTF Light" w:hAnsi="G마켓 산스 TTF Light"/>
          <w:b/>
          <w:bCs/>
        </w:rPr>
        <w:t>PyTorch</w:t>
      </w:r>
      <w:proofErr w:type="spellEnd"/>
      <w:r w:rsidRPr="00C32104">
        <w:rPr>
          <w:rFonts w:ascii="G마켓 산스 TTF Light" w:eastAsia="G마켓 산스 TTF Light" w:hAnsi="G마켓 산스 TTF Light"/>
          <w:b/>
          <w:bCs/>
        </w:rPr>
        <w:t>)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pict>
          <v:rect id="_x0000_i4232" style="width:0;height:1.5pt" o:hralign="center" o:hrstd="t" o:hr="t" fillcolor="#a0a0a0" stroked="f"/>
        </w:pic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C32104">
        <w:rPr>
          <w:rFonts w:ascii="Segoe UI Symbol" w:eastAsia="G마켓 산스 TTF Light" w:hAnsi="Segoe UI Symbol" w:cs="Segoe UI Symbol"/>
          <w:b/>
          <w:bCs/>
        </w:rPr>
        <w:t>❓</w:t>
      </w:r>
      <w:r w:rsidRPr="00C32104">
        <w:rPr>
          <w:rFonts w:ascii="G마켓 산스 TTF Light" w:eastAsia="G마켓 산스 TTF Light" w:hAnsi="G마켓 산스 TTF Light"/>
          <w:b/>
          <w:bCs/>
        </w:rPr>
        <w:t xml:space="preserve"> 6. </w:t>
      </w:r>
      <w:proofErr w:type="spellStart"/>
      <w:r w:rsidRPr="00C32104">
        <w:rPr>
          <w:rFonts w:ascii="G마켓 산스 TTF Light" w:eastAsia="G마켓 산스 TTF Light" w:hAnsi="G마켓 산스 TTF Light"/>
          <w:b/>
          <w:bCs/>
        </w:rPr>
        <w:t>FastAPI</w:t>
      </w:r>
      <w:proofErr w:type="spellEnd"/>
      <w:r w:rsidRPr="00C32104">
        <w:rPr>
          <w:rFonts w:ascii="G마켓 산스 TTF Light" w:eastAsia="G마켓 산스 TTF Light" w:hAnsi="G마켓 산스 TTF Light"/>
          <w:b/>
          <w:bCs/>
        </w:rPr>
        <w:t>를 선택한 이유는?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  <w:b/>
          <w:bCs/>
        </w:rPr>
        <w:t>답변:</w:t>
      </w:r>
      <w:r w:rsidRPr="00C32104">
        <w:rPr>
          <w:rFonts w:ascii="G마켓 산스 TTF Light" w:eastAsia="G마켓 산스 TTF Light" w:hAnsi="G마켓 산스 TTF Light"/>
        </w:rPr>
        <w:br/>
        <w:t xml:space="preserve">비동기 처리에 강하고 속도가 빠르며, </w:t>
      </w:r>
      <w:proofErr w:type="spellStart"/>
      <w:r w:rsidRPr="00C32104">
        <w:rPr>
          <w:rFonts w:ascii="G마켓 산스 TTF Light" w:eastAsia="G마켓 산스 TTF Light" w:hAnsi="G마켓 산스 TTF Light"/>
        </w:rPr>
        <w:t>PyTorch</w:t>
      </w:r>
      <w:proofErr w:type="spellEnd"/>
      <w:r w:rsidRPr="00C32104">
        <w:rPr>
          <w:rFonts w:ascii="G마켓 산스 TTF Light" w:eastAsia="G마켓 산스 TTF Light" w:hAnsi="G마켓 산스 TTF Light"/>
        </w:rPr>
        <w:t>와 쉽게 연동됩니다. Swagger UI 자동 생성으로 테스트도 간편해서 EEG 실시간 예측 서버에 적합하다고 판단했습니다.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pict>
          <v:rect id="_x0000_i4233" style="width:0;height:1.5pt" o:hralign="center" o:hrstd="t" o:hr="t" fillcolor="#a0a0a0" stroked="f"/>
        </w:pic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C32104">
        <w:rPr>
          <w:rFonts w:ascii="Segoe UI Symbol" w:eastAsia="G마켓 산스 TTF Light" w:hAnsi="Segoe UI Symbol" w:cs="Segoe UI Symbol"/>
          <w:b/>
          <w:bCs/>
        </w:rPr>
        <w:t>❓</w:t>
      </w:r>
      <w:r w:rsidRPr="00C32104">
        <w:rPr>
          <w:rFonts w:ascii="G마켓 산스 TTF Light" w:eastAsia="G마켓 산스 TTF Light" w:hAnsi="G마켓 산스 TTF Light"/>
          <w:b/>
          <w:bCs/>
        </w:rPr>
        <w:t xml:space="preserve"> 7. /predict API는 어떤 역할을 하나요?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  <w:b/>
          <w:bCs/>
        </w:rPr>
        <w:t>답변:</w:t>
      </w:r>
      <w:r w:rsidRPr="00C32104">
        <w:rPr>
          <w:rFonts w:ascii="G마켓 산스 TTF Light" w:eastAsia="G마켓 산스 TTF Light" w:hAnsi="G마켓 산스 TTF Light"/>
        </w:rPr>
        <w:br/>
        <w:t>Flutter에서 EEG 데이터를 POST로 보내면, 모델에 입력하여 발작 여부를 예측합니다. sigmoid 출력 확률을 기준으로 0 또는 1의 prediction과 probability를 반환합니다.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pict>
          <v:rect id="_x0000_i4234" style="width:0;height:1.5pt" o:hralign="center" o:hrstd="t" o:hr="t" fillcolor="#a0a0a0" stroked="f"/>
        </w:pic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C32104">
        <w:rPr>
          <w:rFonts w:ascii="Segoe UI Symbol" w:eastAsia="G마켓 산스 TTF Light" w:hAnsi="Segoe UI Symbol" w:cs="Segoe UI Symbol"/>
          <w:b/>
          <w:bCs/>
        </w:rPr>
        <w:t>❓</w:t>
      </w:r>
      <w:r w:rsidRPr="00C32104">
        <w:rPr>
          <w:rFonts w:ascii="G마켓 산스 TTF Light" w:eastAsia="G마켓 산스 TTF Light" w:hAnsi="G마켓 산스 TTF Light"/>
          <w:b/>
          <w:bCs/>
        </w:rPr>
        <w:t xml:space="preserve"> 8. 모델 입력 shape은 어떻게 처리하나요?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  <w:b/>
          <w:bCs/>
        </w:rPr>
        <w:t>답변:</w:t>
      </w:r>
      <w:r w:rsidRPr="00C32104">
        <w:rPr>
          <w:rFonts w:ascii="G마켓 산스 TTF Light" w:eastAsia="G마켓 산스 TTF Light" w:hAnsi="G마켓 산스 TTF Light"/>
        </w:rPr>
        <w:br/>
        <w:t xml:space="preserve">입력 데이터는 [8][80] 형태입니다. 이를 </w:t>
      </w:r>
      <w:proofErr w:type="spellStart"/>
      <w:r w:rsidRPr="00C32104">
        <w:rPr>
          <w:rFonts w:ascii="G마켓 산스 TTF Light" w:eastAsia="G마켓 산스 TTF Light" w:hAnsi="G마켓 산스 TTF Light"/>
        </w:rPr>
        <w:t>torch.tensor</w:t>
      </w:r>
      <w:proofErr w:type="spellEnd"/>
      <w:r w:rsidRPr="00C32104">
        <w:rPr>
          <w:rFonts w:ascii="G마켓 산스 TTF Light" w:eastAsia="G마켓 산스 TTF Light" w:hAnsi="G마켓 산스 TTF Light"/>
        </w:rPr>
        <w:t xml:space="preserve">()로 </w:t>
      </w:r>
      <w:proofErr w:type="gramStart"/>
      <w:r w:rsidRPr="00C32104">
        <w:rPr>
          <w:rFonts w:ascii="G마켓 산스 TTF Light" w:eastAsia="G마켓 산스 TTF Light" w:hAnsi="G마켓 산스 TTF Light"/>
        </w:rPr>
        <w:t>바꾸고 .</w:t>
      </w:r>
      <w:proofErr w:type="spellStart"/>
      <w:r w:rsidRPr="00C32104">
        <w:rPr>
          <w:rFonts w:ascii="G마켓 산스 TTF Light" w:eastAsia="G마켓 산스 TTF Light" w:hAnsi="G마켓 산스 TTF Light"/>
        </w:rPr>
        <w:t>unsqueeze</w:t>
      </w:r>
      <w:proofErr w:type="spellEnd"/>
      <w:proofErr w:type="gramEnd"/>
      <w:r w:rsidRPr="00C32104">
        <w:rPr>
          <w:rFonts w:ascii="G마켓 산스 TTF Light" w:eastAsia="G마켓 산스 TTF Light" w:hAnsi="G마켓 산스 TTF Light"/>
        </w:rPr>
        <w:t>(0)을 사용해 배치 차원을 추가한 후 모델에 넣습니다. 만약 입력 shape이 다르면 오류를 반환합니다.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pict>
          <v:rect id="_x0000_i4235" style="width:0;height:1.5pt" o:hralign="center" o:hrstd="t" o:hr="t" fillcolor="#a0a0a0" stroked="f"/>
        </w:pic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C32104">
        <w:rPr>
          <w:rFonts w:ascii="Segoe UI Symbol" w:eastAsia="G마켓 산스 TTF Light" w:hAnsi="Segoe UI Symbol" w:cs="Segoe UI Symbol"/>
          <w:b/>
          <w:bCs/>
        </w:rPr>
        <w:t>❓</w:t>
      </w:r>
      <w:r w:rsidRPr="00C32104">
        <w:rPr>
          <w:rFonts w:ascii="G마켓 산스 TTF Light" w:eastAsia="G마켓 산스 TTF Light" w:hAnsi="G마켓 산스 TTF Light"/>
          <w:b/>
          <w:bCs/>
        </w:rPr>
        <w:t xml:space="preserve"> 9. CORS 설정은 어떻게 되어 있나요?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  <w:b/>
          <w:bCs/>
        </w:rPr>
        <w:t>답변:</w:t>
      </w:r>
      <w:r w:rsidRPr="00C32104">
        <w:rPr>
          <w:rFonts w:ascii="G마켓 산스 TTF Light" w:eastAsia="G마켓 산스 TTF Light" w:hAnsi="G마켓 산스 TTF Light"/>
        </w:rPr>
        <w:br/>
      </w:r>
      <w:proofErr w:type="spellStart"/>
      <w:r w:rsidRPr="00C32104">
        <w:rPr>
          <w:rFonts w:ascii="G마켓 산스 TTF Light" w:eastAsia="G마켓 산스 TTF Light" w:hAnsi="G마켓 산스 TTF Light"/>
        </w:rPr>
        <w:t>allow_origins</w:t>
      </w:r>
      <w:proofErr w:type="spellEnd"/>
      <w:r w:rsidRPr="00C32104">
        <w:rPr>
          <w:rFonts w:ascii="G마켓 산스 TTF Light" w:eastAsia="G마켓 산스 TTF Light" w:hAnsi="G마켓 산스 TTF Light"/>
        </w:rPr>
        <w:t xml:space="preserve">=["*"]로 모든 출처에서 접근 가능하도록 했고, </w:t>
      </w:r>
      <w:proofErr w:type="spellStart"/>
      <w:r w:rsidRPr="00C32104">
        <w:rPr>
          <w:rFonts w:ascii="G마켓 산스 TTF Light" w:eastAsia="G마켓 산스 TTF Light" w:hAnsi="G마켓 산스 TTF Light"/>
        </w:rPr>
        <w:t>allow_methods</w:t>
      </w:r>
      <w:proofErr w:type="spellEnd"/>
      <w:r w:rsidRPr="00C32104">
        <w:rPr>
          <w:rFonts w:ascii="G마켓 산스 TTF Light" w:eastAsia="G마켓 산스 TTF Light" w:hAnsi="G마켓 산스 TTF Light"/>
        </w:rPr>
        <w:t xml:space="preserve">, </w:t>
      </w:r>
      <w:proofErr w:type="spellStart"/>
      <w:r w:rsidRPr="00C32104">
        <w:rPr>
          <w:rFonts w:ascii="G마켓 산스 TTF Light" w:eastAsia="G마켓 산스 TTF Light" w:hAnsi="G마켓 산스 TTF Light"/>
        </w:rPr>
        <w:t>allow_headers</w:t>
      </w:r>
      <w:proofErr w:type="spellEnd"/>
      <w:r w:rsidRPr="00C32104">
        <w:rPr>
          <w:rFonts w:ascii="G마켓 산스 TTF Light" w:eastAsia="G마켓 산스 TTF Light" w:hAnsi="G마켓 산스 TTF Light"/>
        </w:rPr>
        <w:t>도 모두 허용해 Flutter 앱과 원활히 통신하도록 설정했습니다.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pict>
          <v:rect id="_x0000_i4236" style="width:0;height:1.5pt" o:hralign="center" o:hrstd="t" o:hr="t" fillcolor="#a0a0a0" stroked="f"/>
        </w:pic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C32104">
        <w:rPr>
          <w:rFonts w:ascii="Segoe UI Symbol" w:eastAsia="G마켓 산스 TTF Light" w:hAnsi="Segoe UI Symbol" w:cs="Segoe UI Symbol"/>
          <w:b/>
          <w:bCs/>
        </w:rPr>
        <w:t>❓</w:t>
      </w:r>
      <w:r w:rsidRPr="00C32104">
        <w:rPr>
          <w:rFonts w:ascii="G마켓 산스 TTF Light" w:eastAsia="G마켓 산스 TTF Light" w:hAnsi="G마켓 산스 TTF Light"/>
          <w:b/>
          <w:bCs/>
        </w:rPr>
        <w:t xml:space="preserve"> 10. GPU 사용은 가능한가요?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  <w:b/>
          <w:bCs/>
        </w:rPr>
        <w:t>답변:</w:t>
      </w:r>
      <w:r w:rsidRPr="00C32104">
        <w:rPr>
          <w:rFonts w:ascii="G마켓 산스 TTF Light" w:eastAsia="G마켓 산스 TTF Light" w:hAnsi="G마켓 산스 TTF Light"/>
        </w:rPr>
        <w:br/>
        <w:t xml:space="preserve">현재는 CPU에서 테스트하고 있지만, </w:t>
      </w:r>
      <w:proofErr w:type="spellStart"/>
      <w:r w:rsidRPr="00C32104">
        <w:rPr>
          <w:rFonts w:ascii="G마켓 산스 TTF Light" w:eastAsia="G마켓 산스 TTF Light" w:hAnsi="G마켓 산스 TTF Light"/>
        </w:rPr>
        <w:t>torch.device</w:t>
      </w:r>
      <w:proofErr w:type="spellEnd"/>
      <w:r w:rsidRPr="00C32104">
        <w:rPr>
          <w:rFonts w:ascii="G마켓 산스 TTF Light" w:eastAsia="G마켓 산스 TTF Light" w:hAnsi="G마켓 산스 TTF Light"/>
        </w:rPr>
        <w:t>("</w:t>
      </w:r>
      <w:proofErr w:type="spellStart"/>
      <w:r w:rsidRPr="00C32104">
        <w:rPr>
          <w:rFonts w:ascii="G마켓 산스 TTF Light" w:eastAsia="G마켓 산스 TTF Light" w:hAnsi="G마켓 산스 TTF Light"/>
        </w:rPr>
        <w:t>cuda</w:t>
      </w:r>
      <w:proofErr w:type="spellEnd"/>
      <w:r w:rsidRPr="00C32104">
        <w:rPr>
          <w:rFonts w:ascii="G마켓 산스 TTF Light" w:eastAsia="G마켓 산스 TTF Light" w:hAnsi="G마켓 산스 TTF Light"/>
        </w:rPr>
        <w:t>" if available else "</w:t>
      </w:r>
      <w:proofErr w:type="spellStart"/>
      <w:r w:rsidRPr="00C32104">
        <w:rPr>
          <w:rFonts w:ascii="G마켓 산스 TTF Light" w:eastAsia="G마켓 산스 TTF Light" w:hAnsi="G마켓 산스 TTF Light"/>
        </w:rPr>
        <w:t>cpu</w:t>
      </w:r>
      <w:proofErr w:type="spellEnd"/>
      <w:r w:rsidRPr="00C32104">
        <w:rPr>
          <w:rFonts w:ascii="G마켓 산스 TTF Light" w:eastAsia="G마켓 산스 TTF Light" w:hAnsi="G마켓 산스 TTF Light"/>
        </w:rPr>
        <w:t>") 구조를 써서 GPU에서도 쉽게 전환 가능합니다.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pict>
          <v:rect id="_x0000_i4237" style="width:0;height:1.5pt" o:hralign="center" o:hrstd="t" o:hr="t" fillcolor="#a0a0a0" stroked="f"/>
        </w:pic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C32104">
        <w:rPr>
          <w:rFonts w:ascii="G마켓 산스 TTF Light" w:eastAsia="G마켓 산스 TTF Light" w:hAnsi="G마켓 산스 TTF Light" w:cs="G마켓 산스 TTF Light"/>
          <w:b/>
          <w:bCs/>
        </w:rPr>
        <w:t>🧠</w:t>
      </w:r>
      <w:r w:rsidRPr="00C32104">
        <w:rPr>
          <w:rFonts w:ascii="G마켓 산스 TTF Light" w:eastAsia="G마켓 산스 TTF Light" w:hAnsi="G마켓 산스 TTF Light"/>
          <w:b/>
          <w:bCs/>
        </w:rPr>
        <w:t xml:space="preserve"> </w:t>
      </w:r>
      <w:proofErr w:type="spellStart"/>
      <w:r w:rsidRPr="00C32104">
        <w:rPr>
          <w:rFonts w:ascii="G마켓 산스 TTF Light" w:eastAsia="G마켓 산스 TTF Light" w:hAnsi="G마켓 산스 TTF Light"/>
          <w:b/>
          <w:bCs/>
        </w:rPr>
        <w:t>딥러닝</w:t>
      </w:r>
      <w:proofErr w:type="spellEnd"/>
      <w:r w:rsidRPr="00C32104">
        <w:rPr>
          <w:rFonts w:ascii="G마켓 산스 TTF Light" w:eastAsia="G마켓 산스 TTF Light" w:hAnsi="G마켓 산스 TTF Light"/>
          <w:b/>
          <w:bCs/>
        </w:rPr>
        <w:t xml:space="preserve"> 모델 구조 관련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pict>
          <v:rect id="_x0000_i4238" style="width:0;height:1.5pt" o:hralign="center" o:hrstd="t" o:hr="t" fillcolor="#a0a0a0" stroked="f"/>
        </w:pic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C32104">
        <w:rPr>
          <w:rFonts w:ascii="Segoe UI Symbol" w:eastAsia="G마켓 산스 TTF Light" w:hAnsi="Segoe UI Symbol" w:cs="Segoe UI Symbol"/>
          <w:b/>
          <w:bCs/>
        </w:rPr>
        <w:t>❓</w:t>
      </w:r>
      <w:r w:rsidRPr="00C32104">
        <w:rPr>
          <w:rFonts w:ascii="G마켓 산스 TTF Light" w:eastAsia="G마켓 산스 TTF Light" w:hAnsi="G마켓 산스 TTF Light"/>
          <w:b/>
          <w:bCs/>
        </w:rPr>
        <w:t xml:space="preserve"> 11. 왜 CNN-</w:t>
      </w:r>
      <w:proofErr w:type="spellStart"/>
      <w:r w:rsidRPr="00C32104">
        <w:rPr>
          <w:rFonts w:ascii="G마켓 산스 TTF Light" w:eastAsia="G마켓 산스 TTF Light" w:hAnsi="G마켓 산스 TTF Light"/>
          <w:b/>
          <w:bCs/>
        </w:rPr>
        <w:t>BiLSTM</w:t>
      </w:r>
      <w:proofErr w:type="spellEnd"/>
      <w:r w:rsidRPr="00C32104">
        <w:rPr>
          <w:rFonts w:ascii="G마켓 산스 TTF Light" w:eastAsia="G마켓 산스 TTF Light" w:hAnsi="G마켓 산스 TTF Light"/>
          <w:b/>
          <w:bCs/>
        </w:rPr>
        <w:t xml:space="preserve"> 구조를 </w:t>
      </w:r>
      <w:proofErr w:type="spellStart"/>
      <w:r w:rsidRPr="00C32104">
        <w:rPr>
          <w:rFonts w:ascii="G마켓 산스 TTF Light" w:eastAsia="G마켓 산스 TTF Light" w:hAnsi="G마켓 산스 TTF Light"/>
          <w:b/>
          <w:bCs/>
        </w:rPr>
        <w:t>선택했나요</w:t>
      </w:r>
      <w:proofErr w:type="spellEnd"/>
      <w:r w:rsidRPr="00C32104">
        <w:rPr>
          <w:rFonts w:ascii="G마켓 산스 TTF Light" w:eastAsia="G마켓 산스 TTF Light" w:hAnsi="G마켓 산스 TTF Light"/>
          <w:b/>
          <w:bCs/>
        </w:rPr>
        <w:t>?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  <w:b/>
          <w:bCs/>
        </w:rPr>
        <w:lastRenderedPageBreak/>
        <w:t>답변:</w:t>
      </w:r>
      <w:r w:rsidRPr="00C32104">
        <w:rPr>
          <w:rFonts w:ascii="G마켓 산스 TTF Light" w:eastAsia="G마켓 산스 TTF Light" w:hAnsi="G마켓 산스 TTF Light"/>
        </w:rPr>
        <w:br/>
        <w:t xml:space="preserve">CNN은 채널 간 특징을 잘 추출하고, </w:t>
      </w:r>
      <w:proofErr w:type="spellStart"/>
      <w:r w:rsidRPr="00C32104">
        <w:rPr>
          <w:rFonts w:ascii="G마켓 산스 TTF Light" w:eastAsia="G마켓 산스 TTF Light" w:hAnsi="G마켓 산스 TTF Light"/>
        </w:rPr>
        <w:t>BiLSTM</w:t>
      </w:r>
      <w:proofErr w:type="spellEnd"/>
      <w:r w:rsidRPr="00C32104">
        <w:rPr>
          <w:rFonts w:ascii="G마켓 산스 TTF Light" w:eastAsia="G마켓 산스 TTF Light" w:hAnsi="G마켓 산스 TTF Light"/>
        </w:rPr>
        <w:t xml:space="preserve">은 시간 흐름 정보를 양방향으로 반영할 수 있습니다. EEG 신호는 </w:t>
      </w:r>
      <w:proofErr w:type="spellStart"/>
      <w:r w:rsidRPr="00C32104">
        <w:rPr>
          <w:rFonts w:ascii="G마켓 산스 TTF Light" w:eastAsia="G마켓 산스 TTF Light" w:hAnsi="G마켓 산스 TTF Light"/>
        </w:rPr>
        <w:t>시계열성이</w:t>
      </w:r>
      <w:proofErr w:type="spellEnd"/>
      <w:r w:rsidRPr="00C32104">
        <w:rPr>
          <w:rFonts w:ascii="G마켓 산스 TTF Light" w:eastAsia="G마켓 산스 TTF Light" w:hAnsi="G마켓 산스 TTF Light"/>
        </w:rPr>
        <w:t xml:space="preserve"> 중요한데, CNN만으로는 시간 종속성을 반영하기 어렵기 때문에 </w:t>
      </w:r>
      <w:proofErr w:type="spellStart"/>
      <w:r w:rsidRPr="00C32104">
        <w:rPr>
          <w:rFonts w:ascii="G마켓 산스 TTF Light" w:eastAsia="G마켓 산스 TTF Light" w:hAnsi="G마켓 산스 TTF Light"/>
        </w:rPr>
        <w:t>BiLSTM</w:t>
      </w:r>
      <w:proofErr w:type="spellEnd"/>
      <w:r w:rsidRPr="00C32104">
        <w:rPr>
          <w:rFonts w:ascii="G마켓 산스 TTF Light" w:eastAsia="G마켓 산스 TTF Light" w:hAnsi="G마켓 산스 TTF Light"/>
        </w:rPr>
        <w:t>을 추가했습니다.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pict>
          <v:rect id="_x0000_i4239" style="width:0;height:1.5pt" o:hralign="center" o:hrstd="t" o:hr="t" fillcolor="#a0a0a0" stroked="f"/>
        </w:pic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C32104">
        <w:rPr>
          <w:rFonts w:ascii="Segoe UI Symbol" w:eastAsia="G마켓 산스 TTF Light" w:hAnsi="Segoe UI Symbol" w:cs="Segoe UI Symbol"/>
          <w:b/>
          <w:bCs/>
        </w:rPr>
        <w:t>❓</w:t>
      </w:r>
      <w:r w:rsidRPr="00C32104">
        <w:rPr>
          <w:rFonts w:ascii="G마켓 산스 TTF Light" w:eastAsia="G마켓 산스 TTF Light" w:hAnsi="G마켓 산스 TTF Light"/>
          <w:b/>
          <w:bCs/>
        </w:rPr>
        <w:t xml:space="preserve"> 12. 입력 데이터는 어떤 </w:t>
      </w:r>
      <w:proofErr w:type="spellStart"/>
      <w:r w:rsidRPr="00C32104">
        <w:rPr>
          <w:rFonts w:ascii="G마켓 산스 TTF Light" w:eastAsia="G마켓 산스 TTF Light" w:hAnsi="G마켓 산스 TTF Light"/>
          <w:b/>
          <w:bCs/>
        </w:rPr>
        <w:t>전처리를</w:t>
      </w:r>
      <w:proofErr w:type="spellEnd"/>
      <w:r w:rsidRPr="00C32104">
        <w:rPr>
          <w:rFonts w:ascii="G마켓 산스 TTF Light" w:eastAsia="G마켓 산스 TTF Light" w:hAnsi="G마켓 산스 TTF Light"/>
          <w:b/>
          <w:bCs/>
        </w:rPr>
        <w:t xml:space="preserve"> </w:t>
      </w:r>
      <w:proofErr w:type="spellStart"/>
      <w:r w:rsidRPr="00C32104">
        <w:rPr>
          <w:rFonts w:ascii="G마켓 산스 TTF Light" w:eastAsia="G마켓 산스 TTF Light" w:hAnsi="G마켓 산스 TTF Light"/>
          <w:b/>
          <w:bCs/>
        </w:rPr>
        <w:t>거쳤나요</w:t>
      </w:r>
      <w:proofErr w:type="spellEnd"/>
      <w:r w:rsidRPr="00C32104">
        <w:rPr>
          <w:rFonts w:ascii="G마켓 산스 TTF Light" w:eastAsia="G마켓 산스 TTF Light" w:hAnsi="G마켓 산스 TTF Light"/>
          <w:b/>
          <w:bCs/>
        </w:rPr>
        <w:t>?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  <w:b/>
          <w:bCs/>
        </w:rPr>
        <w:t>답변:</w:t>
      </w:r>
      <w:r w:rsidRPr="00C32104">
        <w:rPr>
          <w:rFonts w:ascii="G마켓 산스 TTF Light" w:eastAsia="G마켓 산스 TTF Light" w:hAnsi="G마켓 산스 TTF Light"/>
        </w:rPr>
        <w:br/>
        <w:t xml:space="preserve">EEG </w:t>
      </w:r>
      <w:proofErr w:type="spellStart"/>
      <w:r w:rsidRPr="00C32104">
        <w:rPr>
          <w:rFonts w:ascii="G마켓 산스 TTF Light" w:eastAsia="G마켓 산스 TTF Light" w:hAnsi="G마켓 산스 TTF Light"/>
        </w:rPr>
        <w:t>원신호에</w:t>
      </w:r>
      <w:proofErr w:type="spellEnd"/>
      <w:r w:rsidRPr="00C32104">
        <w:rPr>
          <w:rFonts w:ascii="G마켓 산스 TTF Light" w:eastAsia="G마켓 산스 TTF Light" w:hAnsi="G마켓 산스 TTF Light"/>
        </w:rPr>
        <w:t xml:space="preserve"> 대해 DWT(Wavelet Transform)를 적용해 고주파 노이즈를 줄이고 특징을 추출했습니다. 이후 1초 단위로 슬라이딩 윈도우를 나눠 [8][80] 구조로 만들었습니다.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pict>
          <v:rect id="_x0000_i4240" style="width:0;height:1.5pt" o:hralign="center" o:hrstd="t" o:hr="t" fillcolor="#a0a0a0" stroked="f"/>
        </w:pic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C32104">
        <w:rPr>
          <w:rFonts w:ascii="Segoe UI Symbol" w:eastAsia="G마켓 산스 TTF Light" w:hAnsi="Segoe UI Symbol" w:cs="Segoe UI Symbol"/>
          <w:b/>
          <w:bCs/>
        </w:rPr>
        <w:t>❓</w:t>
      </w:r>
      <w:r w:rsidRPr="00C32104">
        <w:rPr>
          <w:rFonts w:ascii="G마켓 산스 TTF Light" w:eastAsia="G마켓 산스 TTF Light" w:hAnsi="G마켓 산스 TTF Light"/>
          <w:b/>
          <w:bCs/>
        </w:rPr>
        <w:t xml:space="preserve"> 13. </w:t>
      </w:r>
      <w:proofErr w:type="spellStart"/>
      <w:r w:rsidRPr="00C32104">
        <w:rPr>
          <w:rFonts w:ascii="G마켓 산스 TTF Light" w:eastAsia="G마켓 산스 TTF Light" w:hAnsi="G마켓 산스 TTF Light"/>
          <w:b/>
          <w:bCs/>
        </w:rPr>
        <w:t>출력층은</w:t>
      </w:r>
      <w:proofErr w:type="spellEnd"/>
      <w:r w:rsidRPr="00C32104">
        <w:rPr>
          <w:rFonts w:ascii="G마켓 산스 TTF Light" w:eastAsia="G마켓 산스 TTF Light" w:hAnsi="G마켓 산스 TTF Light"/>
          <w:b/>
          <w:bCs/>
        </w:rPr>
        <w:t xml:space="preserve"> 어떻게 구성되었나요?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  <w:b/>
          <w:bCs/>
        </w:rPr>
        <w:t>답변:</w:t>
      </w:r>
      <w:r w:rsidRPr="00C32104">
        <w:rPr>
          <w:rFonts w:ascii="G마켓 산스 TTF Light" w:eastAsia="G마켓 산스 TTF Light" w:hAnsi="G마켓 산스 TTF Light"/>
        </w:rPr>
        <w:br/>
      </w:r>
      <w:proofErr w:type="spellStart"/>
      <w:r w:rsidRPr="00C32104">
        <w:rPr>
          <w:rFonts w:ascii="G마켓 산스 TTF Light" w:eastAsia="G마켓 산스 TTF Light" w:hAnsi="G마켓 산스 TTF Light"/>
        </w:rPr>
        <w:t>BiLSTM</w:t>
      </w:r>
      <w:proofErr w:type="spellEnd"/>
      <w:r w:rsidRPr="00C32104">
        <w:rPr>
          <w:rFonts w:ascii="G마켓 산스 TTF Light" w:eastAsia="G마켓 산스 TTF Light" w:hAnsi="G마켓 산스 TTF Light"/>
        </w:rPr>
        <w:t>의 출력은 [</w:t>
      </w:r>
      <w:proofErr w:type="spellStart"/>
      <w:r w:rsidRPr="00C32104">
        <w:rPr>
          <w:rFonts w:ascii="G마켓 산스 TTF Light" w:eastAsia="G마켓 산스 TTF Light" w:hAnsi="G마켓 산스 TTF Light"/>
        </w:rPr>
        <w:t>batch_size</w:t>
      </w:r>
      <w:proofErr w:type="spellEnd"/>
      <w:r w:rsidRPr="00C32104">
        <w:rPr>
          <w:rFonts w:ascii="G마켓 산스 TTF Light" w:eastAsia="G마켓 산스 TTF Light" w:hAnsi="G마켓 산스 TTF Light"/>
        </w:rPr>
        <w:t xml:space="preserve">, time, 64]로 나오는데, 마지막 time step만 추출해 [batch, 64] 형태로 만든 후 fc (Linear) 층을 거쳐 [batch, 1]의 </w:t>
      </w:r>
      <w:proofErr w:type="spellStart"/>
      <w:r w:rsidRPr="00C32104">
        <w:rPr>
          <w:rFonts w:ascii="G마켓 산스 TTF Light" w:eastAsia="G마켓 산스 TTF Light" w:hAnsi="G마켓 산스 TTF Light"/>
        </w:rPr>
        <w:t>출력값을</w:t>
      </w:r>
      <w:proofErr w:type="spellEnd"/>
      <w:r w:rsidRPr="00C32104">
        <w:rPr>
          <w:rFonts w:ascii="G마켓 산스 TTF Light" w:eastAsia="G마켓 산스 TTF Light" w:hAnsi="G마켓 산스 TTF Light"/>
        </w:rPr>
        <w:t xml:space="preserve"> 생성합니다.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pict>
          <v:rect id="_x0000_i4241" style="width:0;height:1.5pt" o:hralign="center" o:hrstd="t" o:hr="t" fillcolor="#a0a0a0" stroked="f"/>
        </w:pic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C32104">
        <w:rPr>
          <w:rFonts w:ascii="Segoe UI Symbol" w:eastAsia="G마켓 산스 TTF Light" w:hAnsi="Segoe UI Symbol" w:cs="Segoe UI Symbol"/>
          <w:b/>
          <w:bCs/>
        </w:rPr>
        <w:t>❓</w:t>
      </w:r>
      <w:r w:rsidRPr="00C32104">
        <w:rPr>
          <w:rFonts w:ascii="G마켓 산스 TTF Light" w:eastAsia="G마켓 산스 TTF Light" w:hAnsi="G마켓 산스 TTF Light"/>
          <w:b/>
          <w:bCs/>
        </w:rPr>
        <w:t xml:space="preserve"> 14. 모델이 출력하는 값은 어떤 의미인가요?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  <w:b/>
          <w:bCs/>
        </w:rPr>
        <w:t>답변:</w:t>
      </w:r>
      <w:r w:rsidRPr="00C32104">
        <w:rPr>
          <w:rFonts w:ascii="G마켓 산스 TTF Light" w:eastAsia="G마켓 산스 TTF Light" w:hAnsi="G마켓 산스 TTF Light"/>
        </w:rPr>
        <w:br/>
        <w:t xml:space="preserve">모델은 sigmoid 값을 출력하며, 이 확률이 0.5를 넘으면 발작, 아니면 </w:t>
      </w:r>
      <w:proofErr w:type="spellStart"/>
      <w:r w:rsidRPr="00C32104">
        <w:rPr>
          <w:rFonts w:ascii="G마켓 산스 TTF Light" w:eastAsia="G마켓 산스 TTF Light" w:hAnsi="G마켓 산스 TTF Light"/>
        </w:rPr>
        <w:t>비발작으로</w:t>
      </w:r>
      <w:proofErr w:type="spellEnd"/>
      <w:r w:rsidRPr="00C32104">
        <w:rPr>
          <w:rFonts w:ascii="G마켓 산스 TTF Light" w:eastAsia="G마켓 산스 TTF Light" w:hAnsi="G마켓 산스 TTF Light"/>
        </w:rPr>
        <w:t xml:space="preserve"> 분류합니다.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pict>
          <v:rect id="_x0000_i4242" style="width:0;height:1.5pt" o:hralign="center" o:hrstd="t" o:hr="t" fillcolor="#a0a0a0" stroked="f"/>
        </w:pic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C32104">
        <w:rPr>
          <w:rFonts w:ascii="Segoe UI Symbol" w:eastAsia="G마켓 산스 TTF Light" w:hAnsi="Segoe UI Symbol" w:cs="Segoe UI Symbol"/>
          <w:b/>
          <w:bCs/>
        </w:rPr>
        <w:t>❓</w:t>
      </w:r>
      <w:r w:rsidRPr="00C32104">
        <w:rPr>
          <w:rFonts w:ascii="G마켓 산스 TTF Light" w:eastAsia="G마켓 산스 TTF Light" w:hAnsi="G마켓 산스 TTF Light"/>
          <w:b/>
          <w:bCs/>
        </w:rPr>
        <w:t xml:space="preserve"> 15. 학습할 때 어떤 지표를 </w:t>
      </w:r>
      <w:proofErr w:type="spellStart"/>
      <w:r w:rsidRPr="00C32104">
        <w:rPr>
          <w:rFonts w:ascii="G마켓 산스 TTF Light" w:eastAsia="G마켓 산스 TTF Light" w:hAnsi="G마켓 산스 TTF Light"/>
          <w:b/>
          <w:bCs/>
        </w:rPr>
        <w:t>사용했나요</w:t>
      </w:r>
      <w:proofErr w:type="spellEnd"/>
      <w:r w:rsidRPr="00C32104">
        <w:rPr>
          <w:rFonts w:ascii="G마켓 산스 TTF Light" w:eastAsia="G마켓 산스 TTF Light" w:hAnsi="G마켓 산스 TTF Light"/>
          <w:b/>
          <w:bCs/>
        </w:rPr>
        <w:t>?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  <w:b/>
          <w:bCs/>
        </w:rPr>
        <w:t>답변:</w:t>
      </w:r>
      <w:r w:rsidRPr="00C32104">
        <w:rPr>
          <w:rFonts w:ascii="G마켓 산스 TTF Light" w:eastAsia="G마켓 산스 TTF Light" w:hAnsi="G마켓 산스 TTF Light"/>
        </w:rPr>
        <w:br/>
        <w:t>Binary Cross Entropy Loss를 사용했고, 추가로 Accuracy, AUC, F1-score 등 다양한 지표로 성능을 평가했습니다.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pict>
          <v:rect id="_x0000_i4243" style="width:0;height:1.5pt" o:hralign="center" o:hrstd="t" o:hr="t" fillcolor="#a0a0a0" stroked="f"/>
        </w:pic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C32104">
        <w:rPr>
          <w:rFonts w:ascii="Segoe UI Symbol" w:eastAsia="G마켓 산스 TTF Light" w:hAnsi="Segoe UI Symbol" w:cs="Segoe UI Symbol"/>
          <w:b/>
          <w:bCs/>
        </w:rPr>
        <w:t>🔁</w:t>
      </w:r>
      <w:r w:rsidRPr="00C32104">
        <w:rPr>
          <w:rFonts w:ascii="G마켓 산스 TTF Light" w:eastAsia="G마켓 산스 TTF Light" w:hAnsi="G마켓 산스 TTF Light"/>
          <w:b/>
          <w:bCs/>
        </w:rPr>
        <w:t xml:space="preserve"> 실시간 예측 흐름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pict>
          <v:rect id="_x0000_i4244" style="width:0;height:1.5pt" o:hralign="center" o:hrstd="t" o:hr="t" fillcolor="#a0a0a0" stroked="f"/>
        </w:pic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C32104">
        <w:rPr>
          <w:rFonts w:ascii="Segoe UI Symbol" w:eastAsia="G마켓 산스 TTF Light" w:hAnsi="Segoe UI Symbol" w:cs="Segoe UI Symbol"/>
          <w:b/>
          <w:bCs/>
        </w:rPr>
        <w:t>❓</w:t>
      </w:r>
      <w:r w:rsidRPr="00C32104">
        <w:rPr>
          <w:rFonts w:ascii="G마켓 산스 TTF Light" w:eastAsia="G마켓 산스 TTF Light" w:hAnsi="G마켓 산스 TTF Light"/>
          <w:b/>
          <w:bCs/>
        </w:rPr>
        <w:t xml:space="preserve"> 16. 실시간 예측 전체 흐름을 설명해보세요.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  <w:b/>
          <w:bCs/>
        </w:rPr>
        <w:t>답변:</w:t>
      </w:r>
    </w:p>
    <w:p w:rsidR="00C32104" w:rsidRPr="00C32104" w:rsidRDefault="00C32104" w:rsidP="00C32104">
      <w:pPr>
        <w:numPr>
          <w:ilvl w:val="0"/>
          <w:numId w:val="38"/>
        </w:num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t xml:space="preserve">Flutter 앱에서 /stream API로 EEG chunk(1초) </w:t>
      </w:r>
      <w:proofErr w:type="spellStart"/>
      <w:r w:rsidRPr="00C32104">
        <w:rPr>
          <w:rFonts w:ascii="G마켓 산스 TTF Light" w:eastAsia="G마켓 산스 TTF Light" w:hAnsi="G마켓 산스 TTF Light"/>
        </w:rPr>
        <w:t>받아옴</w:t>
      </w:r>
      <w:proofErr w:type="spellEnd"/>
    </w:p>
    <w:p w:rsidR="00C32104" w:rsidRPr="00C32104" w:rsidRDefault="00C32104" w:rsidP="00C32104">
      <w:pPr>
        <w:numPr>
          <w:ilvl w:val="0"/>
          <w:numId w:val="38"/>
        </w:num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t>데이터를 버퍼에 쌓음 (누적)</w:t>
      </w:r>
    </w:p>
    <w:p w:rsidR="00C32104" w:rsidRPr="00C32104" w:rsidRDefault="00C32104" w:rsidP="00C32104">
      <w:pPr>
        <w:numPr>
          <w:ilvl w:val="0"/>
          <w:numId w:val="38"/>
        </w:num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t>일정 누적되면 /predict API 호출</w:t>
      </w:r>
    </w:p>
    <w:p w:rsidR="00C32104" w:rsidRPr="00C32104" w:rsidRDefault="00C32104" w:rsidP="00C32104">
      <w:pPr>
        <w:numPr>
          <w:ilvl w:val="0"/>
          <w:numId w:val="38"/>
        </w:numPr>
        <w:jc w:val="left"/>
        <w:rPr>
          <w:rFonts w:ascii="G마켓 산스 TTF Light" w:eastAsia="G마켓 산스 TTF Light" w:hAnsi="G마켓 산스 TTF Light"/>
        </w:rPr>
      </w:pPr>
      <w:proofErr w:type="spellStart"/>
      <w:r w:rsidRPr="00C32104">
        <w:rPr>
          <w:rFonts w:ascii="G마켓 산스 TTF Light" w:eastAsia="G마켓 산스 TTF Light" w:hAnsi="G마켓 산스 TTF Light"/>
        </w:rPr>
        <w:lastRenderedPageBreak/>
        <w:t>FastAPI</w:t>
      </w:r>
      <w:proofErr w:type="spellEnd"/>
      <w:r w:rsidRPr="00C32104">
        <w:rPr>
          <w:rFonts w:ascii="G마켓 산스 TTF Light" w:eastAsia="G마켓 산스 TTF Light" w:hAnsi="G마켓 산스 TTF Light"/>
        </w:rPr>
        <w:t>가 모델에 입력해 sigmoid 예측</w:t>
      </w:r>
    </w:p>
    <w:p w:rsidR="00C32104" w:rsidRPr="00C32104" w:rsidRDefault="00C32104" w:rsidP="00C32104">
      <w:pPr>
        <w:numPr>
          <w:ilvl w:val="0"/>
          <w:numId w:val="38"/>
        </w:num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t>예측 결과를 앱에서 받아서 실시간으로 표시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pict>
          <v:rect id="_x0000_i4245" style="width:0;height:1.5pt" o:hralign="center" o:hrstd="t" o:hr="t" fillcolor="#a0a0a0" stroked="f"/>
        </w:pic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C32104">
        <w:rPr>
          <w:rFonts w:ascii="Segoe UI Symbol" w:eastAsia="G마켓 산스 TTF Light" w:hAnsi="Segoe UI Symbol" w:cs="Segoe UI Symbol"/>
          <w:b/>
          <w:bCs/>
        </w:rPr>
        <w:t>❓</w:t>
      </w:r>
      <w:r w:rsidRPr="00C32104">
        <w:rPr>
          <w:rFonts w:ascii="G마켓 산스 TTF Light" w:eastAsia="G마켓 산스 TTF Light" w:hAnsi="G마켓 산스 TTF Light"/>
          <w:b/>
          <w:bCs/>
        </w:rPr>
        <w:t xml:space="preserve"> 17. 실시간 스트리밍 테스트는 어떻게 했나요?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  <w:b/>
          <w:bCs/>
        </w:rPr>
        <w:t>답변:</w:t>
      </w:r>
      <w:r w:rsidRPr="00C32104">
        <w:rPr>
          <w:rFonts w:ascii="G마켓 산스 TTF Light" w:eastAsia="G마켓 산스 TTF Light" w:hAnsi="G마켓 산스 TTF Light"/>
        </w:rPr>
        <w:br/>
        <w:t xml:space="preserve">predict_test.py, </w:t>
      </w:r>
      <w:proofErr w:type="spellStart"/>
      <w:r w:rsidRPr="00C32104">
        <w:rPr>
          <w:rFonts w:ascii="G마켓 산스 TTF Light" w:eastAsia="G마켓 산스 TTF Light" w:hAnsi="G마켓 산스 TTF Light"/>
        </w:rPr>
        <w:t>stream_service_test.dart</w:t>
      </w:r>
      <w:proofErr w:type="spellEnd"/>
      <w:r w:rsidRPr="00C32104">
        <w:rPr>
          <w:rFonts w:ascii="G마켓 산스 TTF Light" w:eastAsia="G마켓 산스 TTF Light" w:hAnsi="G마켓 산스 TTF Light"/>
        </w:rPr>
        <w:t xml:space="preserve">, </w:t>
      </w:r>
      <w:proofErr w:type="spellStart"/>
      <w:r w:rsidRPr="00C32104">
        <w:rPr>
          <w:rFonts w:ascii="G마켓 산스 TTF Light" w:eastAsia="G마켓 산스 TTF Light" w:hAnsi="G마켓 산스 TTF Light"/>
        </w:rPr>
        <w:t>main_test.dart</w:t>
      </w:r>
      <w:proofErr w:type="spellEnd"/>
      <w:r w:rsidRPr="00C32104">
        <w:rPr>
          <w:rFonts w:ascii="G마켓 산스 TTF Light" w:eastAsia="G마켓 산스 TTF Light" w:hAnsi="G마켓 산스 TTF Light"/>
        </w:rPr>
        <w:t>로 테스트용 서버와 앱을 별도 구성했습니다. dummy 데이터를 주기적으로 받아와 실시간 시각화와 예측을 확인했습니다.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pict>
          <v:rect id="_x0000_i4246" style="width:0;height:1.5pt" o:hralign="center" o:hrstd="t" o:hr="t" fillcolor="#a0a0a0" stroked="f"/>
        </w:pic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C32104">
        <w:rPr>
          <w:rFonts w:ascii="Segoe UI Symbol" w:eastAsia="G마켓 산스 TTF Light" w:hAnsi="Segoe UI Symbol" w:cs="Segoe UI Symbol"/>
          <w:b/>
          <w:bCs/>
        </w:rPr>
        <w:t>❓</w:t>
      </w:r>
      <w:r w:rsidRPr="00C32104">
        <w:rPr>
          <w:rFonts w:ascii="G마켓 산스 TTF Light" w:eastAsia="G마켓 산스 TTF Light" w:hAnsi="G마켓 산스 TTF Light"/>
          <w:b/>
          <w:bCs/>
        </w:rPr>
        <w:t xml:space="preserve"> 18. 테스트용 구조와 실전용 구조는 어떻게 다르나요?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  <w:b/>
          <w:bCs/>
        </w:rPr>
        <w:t>답변:</w:t>
      </w:r>
      <w:r w:rsidRPr="00C32104">
        <w:rPr>
          <w:rFonts w:ascii="G마켓 산스 TTF Light" w:eastAsia="G마켓 산스 TTF Light" w:hAnsi="G마켓 산스 TTF Light"/>
        </w:rPr>
        <w:br/>
        <w:t>실전은 실제 모델과 Flutter 앱으로 구성된 /predict, /stream을 사용하고, 테스트는 별도 API와 시뮬레이션 파일을 사용해 예측 기능을 검증했습니다.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pict>
          <v:rect id="_x0000_i4247" style="width:0;height:1.5pt" o:hralign="center" o:hrstd="t" o:hr="t" fillcolor="#a0a0a0" stroked="f"/>
        </w:pic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C32104">
        <w:rPr>
          <w:rFonts w:ascii="G마켓 산스 TTF Light" w:eastAsia="G마켓 산스 TTF Light" w:hAnsi="G마켓 산스 TTF Light" w:cs="G마켓 산스 TTF Light"/>
          <w:b/>
          <w:bCs/>
        </w:rPr>
        <w:t>🧩</w:t>
      </w:r>
      <w:r w:rsidRPr="00C32104">
        <w:rPr>
          <w:rFonts w:ascii="G마켓 산스 TTF Light" w:eastAsia="G마켓 산스 TTF Light" w:hAnsi="G마켓 산스 TTF Light"/>
          <w:b/>
          <w:bCs/>
        </w:rPr>
        <w:t xml:space="preserve"> 기타/심화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pict>
          <v:rect id="_x0000_i4248" style="width:0;height:1.5pt" o:hralign="center" o:hrstd="t" o:hr="t" fillcolor="#a0a0a0" stroked="f"/>
        </w:pic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C32104">
        <w:rPr>
          <w:rFonts w:ascii="Segoe UI Symbol" w:eastAsia="G마켓 산스 TTF Light" w:hAnsi="Segoe UI Symbol" w:cs="Segoe UI Symbol"/>
          <w:b/>
          <w:bCs/>
        </w:rPr>
        <w:t>❓</w:t>
      </w:r>
      <w:r w:rsidRPr="00C32104">
        <w:rPr>
          <w:rFonts w:ascii="G마켓 산스 TTF Light" w:eastAsia="G마켓 산스 TTF Light" w:hAnsi="G마켓 산스 TTF Light"/>
          <w:b/>
          <w:bCs/>
        </w:rPr>
        <w:t xml:space="preserve"> 19. Threshold 0.5는 고정인가요? 조정은 어떻게 하나요?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  <w:b/>
          <w:bCs/>
        </w:rPr>
        <w:t>답변:</w:t>
      </w:r>
      <w:r w:rsidRPr="00C32104">
        <w:rPr>
          <w:rFonts w:ascii="G마켓 산스 TTF Light" w:eastAsia="G마켓 산스 TTF Light" w:hAnsi="G마켓 산스 TTF Light"/>
        </w:rPr>
        <w:br/>
        <w:t>현재는 0.5로 고정했지만, ROC 커브나 Precision-Recall 분석을 통해 최적 threshold를 찾을 수 있습니다. 향후에는 이 값도 동적으로 조정할 계획입니다.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pict>
          <v:rect id="_x0000_i4249" style="width:0;height:1.5pt" o:hralign="center" o:hrstd="t" o:hr="t" fillcolor="#a0a0a0" stroked="f"/>
        </w:pic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C32104">
        <w:rPr>
          <w:rFonts w:ascii="Segoe UI Symbol" w:eastAsia="G마켓 산스 TTF Light" w:hAnsi="Segoe UI Symbol" w:cs="Segoe UI Symbol"/>
          <w:b/>
          <w:bCs/>
        </w:rPr>
        <w:t>❓</w:t>
      </w:r>
      <w:r w:rsidRPr="00C32104">
        <w:rPr>
          <w:rFonts w:ascii="G마켓 산스 TTF Light" w:eastAsia="G마켓 산스 TTF Light" w:hAnsi="G마켓 산스 TTF Light"/>
          <w:b/>
          <w:bCs/>
        </w:rPr>
        <w:t xml:space="preserve"> 20. 확장 가능성은 어떻게 되나요?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  <w:b/>
          <w:bCs/>
        </w:rPr>
        <w:t>답변:</w:t>
      </w:r>
      <w:r w:rsidRPr="00C32104">
        <w:rPr>
          <w:rFonts w:ascii="G마켓 산스 TTF Light" w:eastAsia="G마켓 산스 TTF Light" w:hAnsi="G마켓 산스 TTF Light"/>
        </w:rPr>
        <w:br/>
        <w:t>실제 센서로부터 데이터를 받는 구조로 확장할 수 있고, 예측 정확도 향상을 위해 attention 구조나 transformer 기반 모델도 도입할 수 있습니다. 모바일 앱으로도 배포 가능해 사용성도 높습니다.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pict>
          <v:rect id="_x0000_i4250" style="width:0;height:1.5pt" o:hralign="center" o:hrstd="t" o:hr="t" fillcolor="#a0a0a0" stroked="f"/>
        </w:pic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  <w:b/>
          <w:bCs/>
        </w:rPr>
      </w:pPr>
      <w:r w:rsidRPr="00C32104">
        <w:rPr>
          <w:rFonts w:ascii="Segoe UI Symbol" w:eastAsia="G마켓 산스 TTF Light" w:hAnsi="Segoe UI Symbol" w:cs="Segoe UI Symbol"/>
          <w:b/>
          <w:bCs/>
        </w:rPr>
        <w:t>❓</w:t>
      </w:r>
      <w:r w:rsidRPr="00C32104">
        <w:rPr>
          <w:rFonts w:ascii="G마켓 산스 TTF Light" w:eastAsia="G마켓 산스 TTF Light" w:hAnsi="G마켓 산스 TTF Light"/>
          <w:b/>
          <w:bCs/>
        </w:rPr>
        <w:t xml:space="preserve"> 21. 에러 로그는 어떻게 기록하나요?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  <w:b/>
          <w:bCs/>
        </w:rPr>
        <w:t>답변:</w:t>
      </w:r>
      <w:r w:rsidRPr="00C32104">
        <w:rPr>
          <w:rFonts w:ascii="G마켓 산스 TTF Light" w:eastAsia="G마켓 산스 TTF Light" w:hAnsi="G마켓 산스 TTF Light"/>
        </w:rPr>
        <w:br/>
      </w:r>
      <w:proofErr w:type="spellStart"/>
      <w:r w:rsidRPr="00C32104">
        <w:rPr>
          <w:rFonts w:ascii="G마켓 산스 TTF Light" w:eastAsia="G마켓 산스 TTF Light" w:hAnsi="G마켓 산스 TTF Light"/>
        </w:rPr>
        <w:t>safe_print</w:t>
      </w:r>
      <w:proofErr w:type="spellEnd"/>
      <w:r w:rsidRPr="00C32104">
        <w:rPr>
          <w:rFonts w:ascii="G마켓 산스 TTF Light" w:eastAsia="G마켓 산스 TTF Light" w:hAnsi="G마켓 산스 TTF Light"/>
        </w:rPr>
        <w:t xml:space="preserve">() 함수를 만들어 </w:t>
      </w:r>
      <w:proofErr w:type="spellStart"/>
      <w:r w:rsidRPr="00C32104">
        <w:rPr>
          <w:rFonts w:ascii="G마켓 산스 TTF Light" w:eastAsia="G마켓 산스 TTF Light" w:hAnsi="G마켓 산스 TTF Light"/>
        </w:rPr>
        <w:t>UnicodeError</w:t>
      </w:r>
      <w:proofErr w:type="spellEnd"/>
      <w:r w:rsidRPr="00C32104">
        <w:rPr>
          <w:rFonts w:ascii="G마켓 산스 TTF Light" w:eastAsia="G마켓 산스 TTF Light" w:hAnsi="G마켓 산스 TTF Light"/>
        </w:rPr>
        <w:t xml:space="preserve"> 방지하고, try-except로 예외를 잡아서 서버 로그에 기록하고 사용자에게는 적절한 에러 메시지를 제공합니다.</w: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pict>
          <v:rect id="_x0000_i4251" style="width:0;height:1.5pt" o:hralign="center" o:hrstd="t" o:hr="t" fillcolor="#a0a0a0" stroked="f"/>
        </w:pict>
      </w:r>
    </w:p>
    <w:p w:rsidR="00C32104" w:rsidRPr="00C32104" w:rsidRDefault="00C32104" w:rsidP="00C32104">
      <w:pPr>
        <w:jc w:val="left"/>
        <w:rPr>
          <w:rFonts w:ascii="G마켓 산스 TTF Light" w:eastAsia="G마켓 산스 TTF Light" w:hAnsi="G마켓 산스 TTF Light"/>
        </w:rPr>
      </w:pPr>
      <w:r w:rsidRPr="00C32104">
        <w:rPr>
          <w:rFonts w:ascii="G마켓 산스 TTF Light" w:eastAsia="G마켓 산스 TTF Light" w:hAnsi="G마켓 산스 TTF Light"/>
        </w:rPr>
        <w:t>필요하면 이걸 PPT 발표용으로 요약해서 슬라이드로 만들어줄 수도 있어!</w:t>
      </w:r>
      <w:r w:rsidRPr="00C32104">
        <w:rPr>
          <w:rFonts w:ascii="G마켓 산스 TTF Light" w:eastAsia="G마켓 산스 TTF Light" w:hAnsi="G마켓 산스 TTF Light"/>
        </w:rPr>
        <w:br/>
        <w:t>또는 발표 대본 스타일로 정리해줄까?</w:t>
      </w:r>
      <w:r w:rsidRPr="00C32104">
        <w:rPr>
          <w:rFonts w:ascii="G마켓 산스 TTF Light" w:eastAsia="G마켓 산스 TTF Light" w:hAnsi="G마켓 산스 TTF Light"/>
        </w:rPr>
        <w:br/>
      </w:r>
      <w:r w:rsidRPr="00C32104">
        <w:rPr>
          <w:rFonts w:ascii="G마켓 산스 TTF Light" w:eastAsia="G마켓 산스 TTF Light" w:hAnsi="G마켓 산스 TTF Light"/>
        </w:rPr>
        <w:lastRenderedPageBreak/>
        <w:t>준비 다 되면 “</w:t>
      </w:r>
      <w:r w:rsidRPr="00C32104">
        <w:rPr>
          <w:rFonts w:ascii="G마켓 산스 TTF Light" w:eastAsia="G마켓 산스 TTF Light" w:hAnsi="G마켓 산스 TTF Light"/>
          <w:b/>
          <w:bCs/>
        </w:rPr>
        <w:t>발표 대본처럼 요약해줘</w:t>
      </w:r>
      <w:r w:rsidRPr="00C32104">
        <w:rPr>
          <w:rFonts w:ascii="G마켓 산스 TTF Light" w:eastAsia="G마켓 산스 TTF Light" w:hAnsi="G마켓 산스 TTF Light"/>
        </w:rPr>
        <w:t>”</w:t>
      </w:r>
      <w:proofErr w:type="spellStart"/>
      <w:r w:rsidRPr="00C32104">
        <w:rPr>
          <w:rFonts w:ascii="G마켓 산스 TTF Light" w:eastAsia="G마켓 산스 TTF Light" w:hAnsi="G마켓 산스 TTF Light"/>
        </w:rPr>
        <w:t>라고</w:t>
      </w:r>
      <w:proofErr w:type="spellEnd"/>
      <w:r w:rsidRPr="00C32104">
        <w:rPr>
          <w:rFonts w:ascii="G마켓 산스 TTF Light" w:eastAsia="G마켓 산스 TTF Light" w:hAnsi="G마켓 산스 TTF Light"/>
        </w:rPr>
        <w:t xml:space="preserve"> 말해줘 </w:t>
      </w:r>
      <w:r w:rsidRPr="00C32104">
        <w:rPr>
          <w:rFonts w:ascii="Segoe UI Symbol" w:eastAsia="G마켓 산스 TTF Light" w:hAnsi="Segoe UI Symbol" w:cs="Segoe UI Symbol"/>
        </w:rPr>
        <w:t>✨</w:t>
      </w:r>
    </w:p>
    <w:p w:rsidR="002C1113" w:rsidRPr="00C32104" w:rsidRDefault="002C1113" w:rsidP="00D26472">
      <w:pPr>
        <w:jc w:val="left"/>
        <w:rPr>
          <w:rFonts w:ascii="G마켓 산스 TTF Light" w:eastAsia="G마켓 산스 TTF Light" w:hAnsi="G마켓 산스 TTF Light" w:hint="eastAsia"/>
        </w:rPr>
      </w:pPr>
      <w:bookmarkStart w:id="2" w:name="_GoBack"/>
      <w:bookmarkEnd w:id="2"/>
    </w:p>
    <w:sectPr w:rsidR="002C1113" w:rsidRPr="00C321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마켓 산스 TTF Light">
    <w:panose1 w:val="02000000000000000000"/>
    <w:charset w:val="81"/>
    <w:family w:val="auto"/>
    <w:pitch w:val="variable"/>
    <w:sig w:usb0="00000203" w:usb1="29D72C50" w:usb2="00000010" w:usb3="00000000" w:csb0="002A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726F"/>
    <w:multiLevelType w:val="hybridMultilevel"/>
    <w:tmpl w:val="71D2DFB0"/>
    <w:lvl w:ilvl="0" w:tplc="FD10E562">
      <w:start w:val="1"/>
      <w:numFmt w:val="bullet"/>
      <w:lvlText w:val=""/>
      <w:lvlJc w:val="left"/>
      <w:pPr>
        <w:ind w:left="760" w:hanging="360"/>
      </w:pPr>
      <w:rPr>
        <w:rFonts w:ascii="Wingdings" w:eastAsia="G마켓 산스 TTF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6347E5"/>
    <w:multiLevelType w:val="multilevel"/>
    <w:tmpl w:val="A8B0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A757B"/>
    <w:multiLevelType w:val="multilevel"/>
    <w:tmpl w:val="79CE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90BDA"/>
    <w:multiLevelType w:val="multilevel"/>
    <w:tmpl w:val="B876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04947"/>
    <w:multiLevelType w:val="multilevel"/>
    <w:tmpl w:val="F23A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D1154"/>
    <w:multiLevelType w:val="multilevel"/>
    <w:tmpl w:val="08EE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14E9B"/>
    <w:multiLevelType w:val="multilevel"/>
    <w:tmpl w:val="942E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43779"/>
    <w:multiLevelType w:val="multilevel"/>
    <w:tmpl w:val="9500C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D60649"/>
    <w:multiLevelType w:val="multilevel"/>
    <w:tmpl w:val="C340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C0E3D"/>
    <w:multiLevelType w:val="multilevel"/>
    <w:tmpl w:val="F2A0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20E72"/>
    <w:multiLevelType w:val="multilevel"/>
    <w:tmpl w:val="9BD8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F0741"/>
    <w:multiLevelType w:val="multilevel"/>
    <w:tmpl w:val="0106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E87F73"/>
    <w:multiLevelType w:val="multilevel"/>
    <w:tmpl w:val="8126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AF4C16"/>
    <w:multiLevelType w:val="multilevel"/>
    <w:tmpl w:val="467E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8C7305"/>
    <w:multiLevelType w:val="multilevel"/>
    <w:tmpl w:val="D4C0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9D577A"/>
    <w:multiLevelType w:val="multilevel"/>
    <w:tmpl w:val="733C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A71B2A"/>
    <w:multiLevelType w:val="multilevel"/>
    <w:tmpl w:val="8D7A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C45EB4"/>
    <w:multiLevelType w:val="multilevel"/>
    <w:tmpl w:val="F922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D72E16"/>
    <w:multiLevelType w:val="multilevel"/>
    <w:tmpl w:val="8B72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1C17C6"/>
    <w:multiLevelType w:val="hybridMultilevel"/>
    <w:tmpl w:val="B3C29146"/>
    <w:lvl w:ilvl="0" w:tplc="9300E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F77356E"/>
    <w:multiLevelType w:val="multilevel"/>
    <w:tmpl w:val="D8D4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9A483F"/>
    <w:multiLevelType w:val="multilevel"/>
    <w:tmpl w:val="B90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F923CC"/>
    <w:multiLevelType w:val="multilevel"/>
    <w:tmpl w:val="119E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4F2D9A"/>
    <w:multiLevelType w:val="multilevel"/>
    <w:tmpl w:val="6BFC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A24F05"/>
    <w:multiLevelType w:val="multilevel"/>
    <w:tmpl w:val="75D83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9874EA"/>
    <w:multiLevelType w:val="multilevel"/>
    <w:tmpl w:val="E694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0207A9"/>
    <w:multiLevelType w:val="multilevel"/>
    <w:tmpl w:val="3B8A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7F1BF1"/>
    <w:multiLevelType w:val="multilevel"/>
    <w:tmpl w:val="5210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4535CC"/>
    <w:multiLevelType w:val="multilevel"/>
    <w:tmpl w:val="0B1E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DF67DD"/>
    <w:multiLevelType w:val="multilevel"/>
    <w:tmpl w:val="8728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6D02CD"/>
    <w:multiLevelType w:val="multilevel"/>
    <w:tmpl w:val="3930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D5126A"/>
    <w:multiLevelType w:val="multilevel"/>
    <w:tmpl w:val="5472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E04AE8"/>
    <w:multiLevelType w:val="multilevel"/>
    <w:tmpl w:val="B5B6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C30734"/>
    <w:multiLevelType w:val="multilevel"/>
    <w:tmpl w:val="FA4E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EC2ADA"/>
    <w:multiLevelType w:val="multilevel"/>
    <w:tmpl w:val="7006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2A3B7A"/>
    <w:multiLevelType w:val="multilevel"/>
    <w:tmpl w:val="12AC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7361E5"/>
    <w:multiLevelType w:val="multilevel"/>
    <w:tmpl w:val="BB6E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291696"/>
    <w:multiLevelType w:val="multilevel"/>
    <w:tmpl w:val="5EBC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0"/>
  </w:num>
  <w:num w:numId="3">
    <w:abstractNumId w:val="13"/>
  </w:num>
  <w:num w:numId="4">
    <w:abstractNumId w:val="26"/>
  </w:num>
  <w:num w:numId="5">
    <w:abstractNumId w:val="36"/>
  </w:num>
  <w:num w:numId="6">
    <w:abstractNumId w:val="31"/>
  </w:num>
  <w:num w:numId="7">
    <w:abstractNumId w:val="21"/>
  </w:num>
  <w:num w:numId="8">
    <w:abstractNumId w:val="8"/>
  </w:num>
  <w:num w:numId="9">
    <w:abstractNumId w:val="23"/>
  </w:num>
  <w:num w:numId="10">
    <w:abstractNumId w:val="29"/>
  </w:num>
  <w:num w:numId="11">
    <w:abstractNumId w:val="30"/>
  </w:num>
  <w:num w:numId="12">
    <w:abstractNumId w:val="33"/>
  </w:num>
  <w:num w:numId="13">
    <w:abstractNumId w:val="37"/>
  </w:num>
  <w:num w:numId="14">
    <w:abstractNumId w:val="11"/>
  </w:num>
  <w:num w:numId="15">
    <w:abstractNumId w:val="15"/>
  </w:num>
  <w:num w:numId="16">
    <w:abstractNumId w:val="22"/>
  </w:num>
  <w:num w:numId="17">
    <w:abstractNumId w:val="6"/>
  </w:num>
  <w:num w:numId="18">
    <w:abstractNumId w:val="10"/>
  </w:num>
  <w:num w:numId="19">
    <w:abstractNumId w:val="1"/>
  </w:num>
  <w:num w:numId="20">
    <w:abstractNumId w:val="4"/>
  </w:num>
  <w:num w:numId="21">
    <w:abstractNumId w:val="32"/>
  </w:num>
  <w:num w:numId="22">
    <w:abstractNumId w:val="34"/>
  </w:num>
  <w:num w:numId="23">
    <w:abstractNumId w:val="20"/>
  </w:num>
  <w:num w:numId="24">
    <w:abstractNumId w:val="5"/>
  </w:num>
  <w:num w:numId="25">
    <w:abstractNumId w:val="35"/>
  </w:num>
  <w:num w:numId="26">
    <w:abstractNumId w:val="17"/>
  </w:num>
  <w:num w:numId="27">
    <w:abstractNumId w:val="7"/>
  </w:num>
  <w:num w:numId="28">
    <w:abstractNumId w:val="16"/>
  </w:num>
  <w:num w:numId="29">
    <w:abstractNumId w:val="2"/>
  </w:num>
  <w:num w:numId="30">
    <w:abstractNumId w:val="14"/>
  </w:num>
  <w:num w:numId="31">
    <w:abstractNumId w:val="27"/>
  </w:num>
  <w:num w:numId="32">
    <w:abstractNumId w:val="3"/>
  </w:num>
  <w:num w:numId="33">
    <w:abstractNumId w:val="28"/>
  </w:num>
  <w:num w:numId="34">
    <w:abstractNumId w:val="18"/>
  </w:num>
  <w:num w:numId="35">
    <w:abstractNumId w:val="9"/>
  </w:num>
  <w:num w:numId="36">
    <w:abstractNumId w:val="25"/>
  </w:num>
  <w:num w:numId="37">
    <w:abstractNumId w:val="12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0B3"/>
    <w:rsid w:val="000040B3"/>
    <w:rsid w:val="000634D3"/>
    <w:rsid w:val="00151E57"/>
    <w:rsid w:val="002C1113"/>
    <w:rsid w:val="004D1B59"/>
    <w:rsid w:val="00514365"/>
    <w:rsid w:val="005A6468"/>
    <w:rsid w:val="006548AE"/>
    <w:rsid w:val="00675670"/>
    <w:rsid w:val="006867FB"/>
    <w:rsid w:val="00702330"/>
    <w:rsid w:val="00743F5F"/>
    <w:rsid w:val="00826810"/>
    <w:rsid w:val="00B65C95"/>
    <w:rsid w:val="00C32104"/>
    <w:rsid w:val="00D26472"/>
    <w:rsid w:val="00E452B8"/>
    <w:rsid w:val="00E83F00"/>
    <w:rsid w:val="00EC31F7"/>
    <w:rsid w:val="00F4072C"/>
    <w:rsid w:val="00F6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F3D9"/>
  <w15:chartTrackingRefBased/>
  <w15:docId w15:val="{0F21D98E-F536-48E8-98D2-4B8E594C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0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9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7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7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3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5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9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61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5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8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8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9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1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41</Pages>
  <Words>4577</Words>
  <Characters>26094</Characters>
  <Application>Microsoft Office Word</Application>
  <DocSecurity>0</DocSecurity>
  <Lines>217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2025-06-12T02:19:00Z</dcterms:created>
  <dcterms:modified xsi:type="dcterms:W3CDTF">2025-06-12T11:11:00Z</dcterms:modified>
</cp:coreProperties>
</file>